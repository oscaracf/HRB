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4E" w:rsidRDefault="00A12001" w:rsidP="0026254E">
      <w:pPr>
        <w:pStyle w:val="Heading1"/>
      </w:pPr>
      <w:r>
        <w:t>Email 1</w:t>
      </w:r>
      <w:r w:rsidR="0026254E">
        <w:t xml:space="preserve"> – Free Check to Card when you participate in survey </w:t>
      </w:r>
    </w:p>
    <w:p w:rsidR="001F6B59" w:rsidRPr="001F6B59" w:rsidRDefault="001F6B59" w:rsidP="001F6B59"/>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B1690F" w:rsidRPr="0026532D" w:rsidTr="006D4D54">
        <w:trPr>
          <w:trHeight w:val="20"/>
        </w:trPr>
        <w:tc>
          <w:tcPr>
            <w:tcW w:w="1440" w:type="dxa"/>
            <w:hideMark/>
          </w:tcPr>
          <w:p w:rsidR="009444D9" w:rsidRPr="009444D9" w:rsidRDefault="0026254E" w:rsidP="00B36719">
            <w:pPr>
              <w:spacing w:after="0" w:line="276" w:lineRule="auto"/>
              <w:rPr>
                <w:rFonts w:eastAsia="Calibri"/>
                <w:i/>
                <w:kern w:val="2"/>
              </w:rPr>
            </w:pPr>
            <w:r w:rsidRPr="0026532D">
              <w:rPr>
                <w:rFonts w:eastAsia="Calibri"/>
                <w:kern w:val="2"/>
              </w:rPr>
              <w:t>Subject Line</w:t>
            </w:r>
            <w:r w:rsidR="009D7A17">
              <w:rPr>
                <w:rFonts w:eastAsia="Calibri"/>
                <w:kern w:val="2"/>
              </w:rPr>
              <w:t xml:space="preserve"> </w:t>
            </w:r>
          </w:p>
        </w:tc>
        <w:tc>
          <w:tcPr>
            <w:tcW w:w="7200" w:type="dxa"/>
          </w:tcPr>
          <w:p w:rsidR="000379B8" w:rsidRPr="00B36719" w:rsidRDefault="006F799B" w:rsidP="009444D9">
            <w:pPr>
              <w:spacing w:after="0"/>
              <w:rPr>
                <w:highlight w:val="yellow"/>
              </w:rPr>
            </w:pPr>
            <w:r w:rsidRPr="00B36719">
              <w:t xml:space="preserve">It’s your lucky day. See inside for a great offer! </w:t>
            </w:r>
          </w:p>
        </w:tc>
      </w:tr>
      <w:tr w:rsidR="00B1690F" w:rsidRPr="0026532D" w:rsidTr="006D4D54">
        <w:trPr>
          <w:trHeight w:val="20"/>
        </w:trPr>
        <w:tc>
          <w:tcPr>
            <w:tcW w:w="1440" w:type="dxa"/>
            <w:hideMark/>
          </w:tcPr>
          <w:p w:rsidR="0026254E" w:rsidRPr="0026532D" w:rsidRDefault="0026254E" w:rsidP="00402A58">
            <w:pPr>
              <w:spacing w:after="0" w:line="276" w:lineRule="auto"/>
              <w:rPr>
                <w:rFonts w:eastAsia="Calibri"/>
                <w:kern w:val="2"/>
              </w:rPr>
            </w:pPr>
            <w:r w:rsidRPr="0026532D">
              <w:rPr>
                <w:rFonts w:eastAsia="Calibri"/>
                <w:kern w:val="2"/>
              </w:rPr>
              <w:t>Pre-header</w:t>
            </w:r>
          </w:p>
        </w:tc>
        <w:tc>
          <w:tcPr>
            <w:tcW w:w="7200" w:type="dxa"/>
            <w:hideMark/>
          </w:tcPr>
          <w:p w:rsidR="003362C8" w:rsidRPr="003362C8" w:rsidRDefault="006D4D54" w:rsidP="00402A58">
            <w:pPr>
              <w:spacing w:after="0" w:line="276" w:lineRule="auto"/>
              <w:jc w:val="right"/>
              <w:rPr>
                <w:rFonts w:eastAsia="Calibri"/>
                <w:kern w:val="2"/>
              </w:rPr>
            </w:pPr>
            <w:r>
              <w:rPr>
                <w:rFonts w:eastAsia="Calibri"/>
                <w:kern w:val="2"/>
              </w:rPr>
              <w:t>Save with this</w:t>
            </w:r>
            <w:r w:rsidR="003362C8">
              <w:rPr>
                <w:rFonts w:eastAsia="Calibri"/>
                <w:kern w:val="2"/>
              </w:rPr>
              <w:t xml:space="preserve"> limited time offer from Emerald Card.</w:t>
            </w:r>
          </w:p>
          <w:p w:rsidR="0026254E" w:rsidRPr="0026532D" w:rsidRDefault="0026254E" w:rsidP="00402A58">
            <w:pPr>
              <w:spacing w:after="0" w:line="276" w:lineRule="auto"/>
              <w:jc w:val="right"/>
              <w:rPr>
                <w:rFonts w:eastAsia="Calibri"/>
                <w:kern w:val="2"/>
                <w:u w:val="single"/>
              </w:rPr>
            </w:pPr>
            <w:r w:rsidRPr="0026532D">
              <w:rPr>
                <w:rFonts w:eastAsia="Calibri"/>
                <w:kern w:val="2"/>
                <w:u w:val="single"/>
              </w:rPr>
              <w:t>View this email in your web browser</w:t>
            </w:r>
          </w:p>
          <w:p w:rsidR="0026254E" w:rsidRPr="0026532D" w:rsidRDefault="0026254E"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B1690F" w:rsidRPr="0026532D" w:rsidTr="006D4D54">
        <w:trPr>
          <w:trHeight w:val="432"/>
        </w:trPr>
        <w:tc>
          <w:tcPr>
            <w:tcW w:w="1440" w:type="dxa"/>
            <w:vAlign w:val="center"/>
            <w:hideMark/>
          </w:tcPr>
          <w:p w:rsidR="0026254E" w:rsidRPr="0026532D" w:rsidRDefault="0026254E" w:rsidP="00402A58">
            <w:pPr>
              <w:spacing w:after="0" w:line="276" w:lineRule="auto"/>
              <w:rPr>
                <w:rFonts w:eastAsia="Calibri"/>
                <w:kern w:val="2"/>
              </w:rPr>
            </w:pPr>
            <w:r w:rsidRPr="0026532D">
              <w:rPr>
                <w:rFonts w:eastAsia="Calibri"/>
                <w:kern w:val="2"/>
              </w:rPr>
              <w:t>Headline</w:t>
            </w:r>
          </w:p>
        </w:tc>
        <w:tc>
          <w:tcPr>
            <w:tcW w:w="7200" w:type="dxa"/>
            <w:vAlign w:val="center"/>
            <w:hideMark/>
          </w:tcPr>
          <w:p w:rsidR="009D7A17" w:rsidRDefault="002225D9" w:rsidP="009D7A17">
            <w:pPr>
              <w:spacing w:after="0"/>
              <w:rPr>
                <w:rFonts w:eastAsia="Calibri"/>
                <w:kern w:val="2"/>
                <w:sz w:val="28"/>
              </w:rPr>
            </w:pPr>
            <w:r>
              <w:rPr>
                <w:rFonts w:eastAsia="Calibri"/>
                <w:kern w:val="2"/>
                <w:sz w:val="28"/>
              </w:rPr>
              <w:t>GET</w:t>
            </w:r>
            <w:r w:rsidR="003151AE">
              <w:rPr>
                <w:rFonts w:eastAsia="Calibri"/>
                <w:kern w:val="2"/>
                <w:sz w:val="28"/>
              </w:rPr>
              <w:t xml:space="preserve"> </w:t>
            </w:r>
            <w:r w:rsidR="009D7A17">
              <w:rPr>
                <w:rFonts w:eastAsia="Calibri"/>
                <w:kern w:val="2"/>
                <w:sz w:val="28"/>
              </w:rPr>
              <w:t xml:space="preserve">YOUR </w:t>
            </w:r>
            <w:r w:rsidR="009D7A17" w:rsidRPr="003362C8">
              <w:rPr>
                <w:rFonts w:eastAsia="Calibri"/>
                <w:kern w:val="2"/>
                <w:sz w:val="28"/>
              </w:rPr>
              <w:t xml:space="preserve">CHECK-TO-CARD </w:t>
            </w:r>
            <w:r w:rsidR="009D7A17">
              <w:rPr>
                <w:rFonts w:eastAsia="Calibri"/>
                <w:kern w:val="2"/>
                <w:sz w:val="28"/>
              </w:rPr>
              <w:t>FEES REFUNDED</w:t>
            </w:r>
          </w:p>
          <w:p w:rsidR="009D7A17" w:rsidRDefault="009D7A17" w:rsidP="009D7A17">
            <w:pPr>
              <w:spacing w:after="0"/>
              <w:rPr>
                <w:rFonts w:eastAsia="Calibri"/>
                <w:kern w:val="2"/>
                <w:sz w:val="28"/>
              </w:rPr>
            </w:pPr>
            <w:r>
              <w:rPr>
                <w:rFonts w:eastAsia="Calibri"/>
                <w:kern w:val="2"/>
                <w:sz w:val="28"/>
              </w:rPr>
              <w:t>WHEN YOU COMPLETE OUR SURVEY.</w:t>
            </w:r>
          </w:p>
          <w:p w:rsidR="0026254E" w:rsidRPr="009D7A17" w:rsidRDefault="008512D8" w:rsidP="009D7A17">
            <w:pPr>
              <w:spacing w:after="0"/>
              <w:rPr>
                <w:rFonts w:eastAsia="Calibri"/>
                <w:i/>
                <w:kern w:val="2"/>
                <w:sz w:val="28"/>
              </w:rPr>
            </w:pPr>
            <w:r w:rsidRPr="003151AE">
              <w:rPr>
                <w:rFonts w:eastAsia="Calibri"/>
                <w:i/>
                <w:kern w:val="2"/>
                <w:sz w:val="24"/>
              </w:rPr>
              <w:t xml:space="preserve">For a limited time only! </w:t>
            </w:r>
          </w:p>
        </w:tc>
      </w:tr>
      <w:tr w:rsidR="006D4D54" w:rsidRPr="0026532D" w:rsidTr="006D4D54">
        <w:tc>
          <w:tcPr>
            <w:tcW w:w="1440" w:type="dxa"/>
          </w:tcPr>
          <w:p w:rsidR="006D4D54" w:rsidRPr="0026532D" w:rsidRDefault="006D4D54" w:rsidP="006D4D54">
            <w:pPr>
              <w:spacing w:after="0" w:line="276" w:lineRule="auto"/>
              <w:rPr>
                <w:rFonts w:eastAsia="Calibri"/>
                <w:kern w:val="2"/>
              </w:rPr>
            </w:pPr>
            <w:r>
              <w:rPr>
                <w:rFonts w:eastAsia="Calibri"/>
                <w:kern w:val="2"/>
              </w:rPr>
              <w:t>OFFER MODULE</w:t>
            </w:r>
          </w:p>
          <w:p w:rsidR="006D4D54" w:rsidRPr="0026532D" w:rsidRDefault="006D4D54" w:rsidP="006D4D54">
            <w:pPr>
              <w:spacing w:after="0" w:line="276" w:lineRule="auto"/>
              <w:rPr>
                <w:rFonts w:eastAsia="Calibri"/>
                <w:kern w:val="2"/>
              </w:rPr>
            </w:pPr>
          </w:p>
        </w:tc>
        <w:tc>
          <w:tcPr>
            <w:tcW w:w="7200" w:type="dxa"/>
          </w:tcPr>
          <w:p w:rsidR="006D4D54" w:rsidRPr="009D7A17" w:rsidRDefault="006D4D54" w:rsidP="00D92FB1">
            <w:pPr>
              <w:spacing w:before="240" w:after="0" w:line="360" w:lineRule="auto"/>
              <w:rPr>
                <w:rFonts w:eastAsia="Calibri"/>
                <w:b/>
                <w:sz w:val="28"/>
              </w:rPr>
            </w:pPr>
            <w:r w:rsidRPr="009D7A17">
              <w:rPr>
                <w:rFonts w:eastAsia="Calibri"/>
                <w:sz w:val="28"/>
              </w:rPr>
              <w:t xml:space="preserve">❶ </w:t>
            </w:r>
            <w:r w:rsidRPr="009D7A17">
              <w:rPr>
                <w:rFonts w:eastAsia="Calibri"/>
                <w:b/>
                <w:sz w:val="28"/>
              </w:rPr>
              <w:t>Use Check-to-Card</w:t>
            </w:r>
            <w:r w:rsidRPr="009D7A17">
              <w:rPr>
                <w:rFonts w:eastAsia="Calibri"/>
                <w:b/>
                <w:kern w:val="2"/>
                <w:sz w:val="28"/>
                <w:szCs w:val="20"/>
                <w:vertAlign w:val="superscript"/>
              </w:rPr>
              <w:t>1</w:t>
            </w:r>
            <w:r w:rsidRPr="009D7A17">
              <w:rPr>
                <w:rFonts w:eastAsia="Calibri"/>
                <w:b/>
                <w:sz w:val="28"/>
              </w:rPr>
              <w:t xml:space="preserve"> in </w:t>
            </w:r>
            <w:del w:id="0" w:author="Cynthia Edwards [2]" w:date="2015-07-29T12:04:00Z">
              <w:r w:rsidRPr="009D7A17" w:rsidDel="00A2703A">
                <w:rPr>
                  <w:rFonts w:eastAsia="Calibri"/>
                  <w:b/>
                  <w:sz w:val="28"/>
                </w:rPr>
                <w:delText>August</w:delText>
              </w:r>
              <w:r w:rsidRPr="009D7A17" w:rsidDel="00A2703A">
                <w:rPr>
                  <w:rFonts w:eastAsia="Calibri"/>
                  <w:b/>
                  <w:kern w:val="2"/>
                  <w:sz w:val="28"/>
                  <w:szCs w:val="20"/>
                  <w:vertAlign w:val="superscript"/>
                </w:rPr>
                <w:delText>2</w:delText>
              </w:r>
            </w:del>
            <w:ins w:id="1" w:author="Cynthia Edwards [2]" w:date="2015-07-29T12:04:00Z">
              <w:r w:rsidR="00A2703A">
                <w:rPr>
                  <w:rFonts w:eastAsia="Calibri"/>
                  <w:b/>
                  <w:sz w:val="28"/>
                </w:rPr>
                <w:t>September</w:t>
              </w:r>
              <w:r w:rsidR="00A2703A" w:rsidRPr="009D7A17">
                <w:rPr>
                  <w:rFonts w:eastAsia="Calibri"/>
                  <w:b/>
                  <w:kern w:val="2"/>
                  <w:sz w:val="28"/>
                  <w:szCs w:val="20"/>
                  <w:vertAlign w:val="superscript"/>
                </w:rPr>
                <w:t>2</w:t>
              </w:r>
            </w:ins>
          </w:p>
          <w:p w:rsidR="006D4D54" w:rsidRPr="009D7A17" w:rsidRDefault="006D4D54" w:rsidP="006D4D54">
            <w:pPr>
              <w:spacing w:after="0" w:line="360" w:lineRule="auto"/>
              <w:rPr>
                <w:rFonts w:eastAsia="Calibri"/>
                <w:b/>
                <w:sz w:val="28"/>
              </w:rPr>
            </w:pPr>
            <w:r w:rsidRPr="009D7A17">
              <w:rPr>
                <w:rFonts w:eastAsia="Calibri"/>
                <w:sz w:val="28"/>
              </w:rPr>
              <w:t xml:space="preserve">❷ </w:t>
            </w:r>
            <w:r w:rsidRPr="009D7A17">
              <w:rPr>
                <w:rFonts w:eastAsia="Calibri"/>
                <w:b/>
                <w:sz w:val="28"/>
              </w:rPr>
              <w:t>Take a short survey</w:t>
            </w:r>
            <w:r w:rsidR="00D56351" w:rsidRPr="009D7A17">
              <w:rPr>
                <w:rFonts w:eastAsia="Calibri"/>
                <w:b/>
                <w:sz w:val="28"/>
              </w:rPr>
              <w:t xml:space="preserve"> by </w:t>
            </w:r>
            <w:del w:id="2" w:author="Cynthia Edwards [2]" w:date="2015-07-29T12:04:00Z">
              <w:r w:rsidR="00D56351" w:rsidRPr="009D7A17" w:rsidDel="00A2703A">
                <w:rPr>
                  <w:rFonts w:eastAsia="Calibri"/>
                  <w:b/>
                  <w:sz w:val="28"/>
                </w:rPr>
                <w:delText xml:space="preserve">August </w:delText>
              </w:r>
            </w:del>
            <w:ins w:id="3" w:author="Cynthia Edwards [2]" w:date="2015-07-29T12:04:00Z">
              <w:r w:rsidR="00A2703A">
                <w:rPr>
                  <w:rFonts w:eastAsia="Calibri"/>
                  <w:b/>
                  <w:sz w:val="28"/>
                </w:rPr>
                <w:t>September</w:t>
              </w:r>
              <w:r w:rsidR="00A2703A" w:rsidRPr="009D7A17">
                <w:rPr>
                  <w:rFonts w:eastAsia="Calibri"/>
                  <w:b/>
                  <w:sz w:val="28"/>
                </w:rPr>
                <w:t xml:space="preserve"> </w:t>
              </w:r>
            </w:ins>
            <w:r w:rsidR="00D56351" w:rsidRPr="009D7A17">
              <w:rPr>
                <w:rFonts w:eastAsia="Calibri"/>
                <w:b/>
                <w:sz w:val="28"/>
              </w:rPr>
              <w:t>3</w:t>
            </w:r>
            <w:ins w:id="4" w:author="Cynthia Edwards [2]" w:date="2015-07-29T12:04:00Z">
              <w:r w:rsidR="00A2703A">
                <w:rPr>
                  <w:rFonts w:eastAsia="Calibri"/>
                  <w:b/>
                  <w:sz w:val="28"/>
                </w:rPr>
                <w:t>0th</w:t>
              </w:r>
            </w:ins>
            <w:del w:id="5" w:author="Cynthia Edwards [2]" w:date="2015-07-29T12:04:00Z">
              <w:r w:rsidR="00D56351" w:rsidRPr="009D7A17" w:rsidDel="00A2703A">
                <w:rPr>
                  <w:rFonts w:eastAsia="Calibri"/>
                  <w:b/>
                  <w:sz w:val="28"/>
                </w:rPr>
                <w:delText>1</w:delText>
              </w:r>
              <w:r w:rsidR="009D7A17" w:rsidDel="00A2703A">
                <w:rPr>
                  <w:rFonts w:eastAsia="Calibri"/>
                  <w:b/>
                  <w:sz w:val="28"/>
                </w:rPr>
                <w:delText>st</w:delText>
              </w:r>
            </w:del>
          </w:p>
          <w:p w:rsidR="006D4D54" w:rsidRPr="006D4D54" w:rsidRDefault="006D4D54" w:rsidP="00A2703A">
            <w:pPr>
              <w:spacing w:after="0" w:line="360" w:lineRule="auto"/>
              <w:rPr>
                <w:rFonts w:eastAsia="Calibri"/>
              </w:rPr>
            </w:pPr>
            <w:r w:rsidRPr="009D7A17">
              <w:rPr>
                <w:rFonts w:eastAsia="Calibri"/>
                <w:sz w:val="28"/>
              </w:rPr>
              <w:t xml:space="preserve">❸ </w:t>
            </w:r>
            <w:r w:rsidRPr="009D7A17">
              <w:rPr>
                <w:rFonts w:eastAsia="Calibri"/>
                <w:b/>
                <w:sz w:val="28"/>
              </w:rPr>
              <w:t xml:space="preserve">Get the fees back in </w:t>
            </w:r>
            <w:del w:id="6" w:author="Cynthia Edwards [2]" w:date="2015-07-29T12:04:00Z">
              <w:r w:rsidRPr="009D7A17" w:rsidDel="00A2703A">
                <w:rPr>
                  <w:rFonts w:eastAsia="Calibri"/>
                  <w:b/>
                  <w:sz w:val="28"/>
                </w:rPr>
                <w:delText>September</w:delText>
              </w:r>
            </w:del>
            <w:ins w:id="7" w:author="Cynthia Edwards [2]" w:date="2015-07-29T12:04:00Z">
              <w:r w:rsidR="00A2703A">
                <w:rPr>
                  <w:rFonts w:eastAsia="Calibri"/>
                  <w:b/>
                  <w:sz w:val="28"/>
                </w:rPr>
                <w:t>O</w:t>
              </w:r>
            </w:ins>
            <w:ins w:id="8" w:author="Cynthia Edwards [2]" w:date="2015-07-29T12:05:00Z">
              <w:r w:rsidR="00A2703A">
                <w:rPr>
                  <w:rFonts w:eastAsia="Calibri"/>
                  <w:b/>
                  <w:sz w:val="28"/>
                </w:rPr>
                <w:t>cto</w:t>
              </w:r>
            </w:ins>
            <w:ins w:id="9" w:author="Cynthia Edwards [2]" w:date="2015-07-29T12:04:00Z">
              <w:r w:rsidR="00A2703A" w:rsidRPr="009D7A17">
                <w:rPr>
                  <w:rFonts w:eastAsia="Calibri"/>
                  <w:b/>
                  <w:sz w:val="28"/>
                </w:rPr>
                <w:t>ber</w:t>
              </w:r>
            </w:ins>
          </w:p>
        </w:tc>
      </w:tr>
      <w:tr w:rsidR="00B1690F" w:rsidRPr="0026532D" w:rsidTr="006D4D54">
        <w:trPr>
          <w:trHeight w:val="626"/>
        </w:trPr>
        <w:tc>
          <w:tcPr>
            <w:tcW w:w="1440" w:type="dxa"/>
          </w:tcPr>
          <w:p w:rsidR="00B1690F" w:rsidRDefault="00B1690F" w:rsidP="00B1690F">
            <w:pPr>
              <w:spacing w:after="0" w:line="276" w:lineRule="auto"/>
              <w:rPr>
                <w:rFonts w:eastAsia="Calibri"/>
                <w:kern w:val="2"/>
              </w:rPr>
            </w:pPr>
            <w:r>
              <w:rPr>
                <w:rFonts w:eastAsia="Calibri"/>
                <w:kern w:val="2"/>
              </w:rPr>
              <w:t>CTA</w:t>
            </w:r>
          </w:p>
        </w:tc>
        <w:tc>
          <w:tcPr>
            <w:tcW w:w="7200" w:type="dxa"/>
          </w:tcPr>
          <w:p w:rsidR="00B1690F" w:rsidRPr="00B1690F" w:rsidRDefault="00B1690F" w:rsidP="00B1690F">
            <w:pPr>
              <w:spacing w:after="0" w:line="276" w:lineRule="auto"/>
              <w:rPr>
                <w:rFonts w:eastAsia="Calibri" w:cs="Arial"/>
                <w:b/>
                <w:color w:val="000000"/>
              </w:rPr>
            </w:pPr>
            <w:r w:rsidRPr="00B1690F">
              <w:rPr>
                <w:rFonts w:eastAsia="Calibri" w:cs="Arial"/>
                <w:b/>
                <w:color w:val="000000"/>
              </w:rPr>
              <w:t>GET READY</w:t>
            </w:r>
            <w:r w:rsidR="001F6B59">
              <w:rPr>
                <w:rFonts w:eastAsia="Calibri" w:cs="Arial"/>
                <w:b/>
                <w:color w:val="000000"/>
              </w:rPr>
              <w:t>, GO</w:t>
            </w:r>
            <w:r w:rsidRPr="00B1690F">
              <w:rPr>
                <w:rFonts w:eastAsia="Calibri" w:cs="Arial"/>
                <w:b/>
                <w:color w:val="000000"/>
              </w:rPr>
              <w:t>!</w:t>
            </w:r>
          </w:p>
          <w:p w:rsidR="003362C8" w:rsidRDefault="00B1690F" w:rsidP="003362C8">
            <w:pPr>
              <w:spacing w:after="0" w:line="276" w:lineRule="auto"/>
              <w:rPr>
                <w:rFonts w:eastAsia="Calibri" w:cs="Arial"/>
                <w:color w:val="000000"/>
                <w:u w:val="single"/>
              </w:rPr>
            </w:pPr>
            <w:r w:rsidRPr="004522E7">
              <w:rPr>
                <w:rFonts w:eastAsia="Calibri" w:cs="Arial"/>
                <w:color w:val="000000"/>
                <w:u w:val="single"/>
              </w:rPr>
              <w:t>Download app for iPhone or iPad</w:t>
            </w:r>
          </w:p>
          <w:p w:rsidR="00B1690F" w:rsidRPr="00D95D87" w:rsidRDefault="00B1690F" w:rsidP="003362C8">
            <w:pPr>
              <w:spacing w:after="0" w:line="276" w:lineRule="auto"/>
              <w:rPr>
                <w:rFonts w:eastAsia="Calibri"/>
                <w:kern w:val="2"/>
              </w:rPr>
            </w:pPr>
            <w:r w:rsidRPr="004522E7">
              <w:rPr>
                <w:rFonts w:eastAsia="Calibri" w:cs="Arial"/>
                <w:color w:val="000000"/>
                <w:u w:val="single"/>
              </w:rPr>
              <w:t>Download app for Android</w:t>
            </w:r>
          </w:p>
        </w:tc>
      </w:tr>
      <w:tr w:rsidR="00B1690F" w:rsidRPr="0026532D" w:rsidTr="00E62DCC">
        <w:trPr>
          <w:trHeight w:val="17"/>
        </w:trPr>
        <w:tc>
          <w:tcPr>
            <w:tcW w:w="1440" w:type="dxa"/>
          </w:tcPr>
          <w:p w:rsidR="00B1690F" w:rsidRDefault="003362C8" w:rsidP="00402A58">
            <w:pPr>
              <w:spacing w:after="0" w:line="276" w:lineRule="auto"/>
              <w:rPr>
                <w:rFonts w:eastAsia="Calibri"/>
                <w:kern w:val="2"/>
              </w:rPr>
            </w:pPr>
            <w:r>
              <w:rPr>
                <w:rFonts w:eastAsia="Calibri"/>
                <w:kern w:val="2"/>
              </w:rPr>
              <w:t>COPY</w:t>
            </w:r>
            <w:r w:rsidR="00B1690F">
              <w:rPr>
                <w:rFonts w:eastAsia="Calibri"/>
                <w:kern w:val="2"/>
              </w:rPr>
              <w:t xml:space="preserve"> MODULE</w:t>
            </w:r>
          </w:p>
        </w:tc>
        <w:tc>
          <w:tcPr>
            <w:tcW w:w="7200" w:type="dxa"/>
          </w:tcPr>
          <w:p w:rsidR="001F6B59" w:rsidRDefault="001F6B59" w:rsidP="00B1690F">
            <w:pPr>
              <w:spacing w:after="0" w:line="276" w:lineRule="auto"/>
              <w:rPr>
                <w:rFonts w:eastAsia="Calibri"/>
                <w:b/>
                <w:kern w:val="2"/>
              </w:rPr>
            </w:pPr>
            <w:r>
              <w:rPr>
                <w:rFonts w:eastAsia="Calibri"/>
                <w:b/>
                <w:kern w:val="2"/>
              </w:rPr>
              <w:t>Here’s t</w:t>
            </w:r>
            <w:r w:rsidRPr="001F6B59">
              <w:rPr>
                <w:rFonts w:eastAsia="Calibri"/>
                <w:b/>
                <w:kern w:val="2"/>
              </w:rPr>
              <w:t xml:space="preserve">he Deal </w:t>
            </w:r>
          </w:p>
          <w:p w:rsidR="009F542B" w:rsidRPr="001F6B59" w:rsidRDefault="009F542B" w:rsidP="00B1690F">
            <w:pPr>
              <w:spacing w:after="0" w:line="276" w:lineRule="auto"/>
              <w:rPr>
                <w:rFonts w:eastAsia="Calibri"/>
                <w:b/>
                <w:kern w:val="2"/>
              </w:rPr>
            </w:pPr>
          </w:p>
          <w:p w:rsidR="001F6B59" w:rsidRDefault="003362C8" w:rsidP="00B1690F">
            <w:pPr>
              <w:spacing w:after="0" w:line="276" w:lineRule="auto"/>
            </w:pPr>
            <w:r>
              <w:rPr>
                <w:rFonts w:eastAsia="Calibri"/>
                <w:kern w:val="2"/>
                <w:szCs w:val="20"/>
              </w:rPr>
              <w:t xml:space="preserve">Use the </w:t>
            </w:r>
            <w:r w:rsidR="006D4D54" w:rsidRPr="00F13CD1">
              <w:rPr>
                <w:rFonts w:eastAsia="Calibri"/>
                <w:kern w:val="2"/>
              </w:rPr>
              <w:t>Emerald Card Mobile Banking App™</w:t>
            </w:r>
            <w:r>
              <w:rPr>
                <w:rFonts w:eastAsia="Calibri"/>
                <w:kern w:val="2"/>
                <w:szCs w:val="20"/>
              </w:rPr>
              <w:t xml:space="preserve"> </w:t>
            </w:r>
            <w:r w:rsidR="001F6B59" w:rsidRPr="00F20AC1">
              <w:rPr>
                <w:rFonts w:eastAsia="Calibri"/>
                <w:kern w:val="2"/>
                <w:szCs w:val="20"/>
              </w:rPr>
              <w:t xml:space="preserve">to </w:t>
            </w:r>
            <w:r>
              <w:rPr>
                <w:rFonts w:eastAsia="Calibri"/>
                <w:kern w:val="2"/>
                <w:szCs w:val="20"/>
              </w:rPr>
              <w:t>load check</w:t>
            </w:r>
            <w:r w:rsidR="00D56351">
              <w:rPr>
                <w:rFonts w:eastAsia="Calibri"/>
                <w:kern w:val="2"/>
                <w:szCs w:val="20"/>
              </w:rPr>
              <w:t xml:space="preserve"> funds</w:t>
            </w:r>
            <w:r>
              <w:rPr>
                <w:rFonts w:eastAsia="Calibri"/>
                <w:kern w:val="2"/>
                <w:szCs w:val="20"/>
              </w:rPr>
              <w:t xml:space="preserve"> to </w:t>
            </w:r>
            <w:r w:rsidR="001F6B59" w:rsidRPr="00F20AC1">
              <w:rPr>
                <w:rFonts w:eastAsia="Calibri"/>
                <w:kern w:val="2"/>
                <w:szCs w:val="20"/>
              </w:rPr>
              <w:t xml:space="preserve">your </w:t>
            </w:r>
            <w:r w:rsidR="001F6B59" w:rsidRPr="00A71BD6">
              <w:t>H&amp;R Block Emerald Prepaid MasterCard®</w:t>
            </w:r>
            <w:r w:rsidR="001F6B59">
              <w:t xml:space="preserve"> a</w:t>
            </w:r>
            <w:r w:rsidR="006D4D54">
              <w:t xml:space="preserve">s many times as you like </w:t>
            </w:r>
            <w:r w:rsidR="001F6B59">
              <w:t xml:space="preserve">in the month of </w:t>
            </w:r>
            <w:del w:id="10" w:author="Cynthia Edwards [2]" w:date="2015-07-29T12:05:00Z">
              <w:r w:rsidR="001F6B59" w:rsidDel="00A2703A">
                <w:delText>August</w:delText>
              </w:r>
            </w:del>
            <w:ins w:id="11" w:author="Cynthia Edwards [2]" w:date="2015-07-29T12:05:00Z">
              <w:r w:rsidR="00A2703A">
                <w:t>September</w:t>
              </w:r>
            </w:ins>
            <w:r>
              <w:t xml:space="preserve">. Get the funds in minutes! </w:t>
            </w:r>
          </w:p>
          <w:p w:rsidR="003362C8" w:rsidRDefault="003362C8" w:rsidP="00B1690F">
            <w:pPr>
              <w:spacing w:after="0" w:line="276" w:lineRule="auto"/>
              <w:rPr>
                <w:rFonts w:eastAsia="Calibri"/>
                <w:b/>
                <w:kern w:val="2"/>
                <w:szCs w:val="20"/>
              </w:rPr>
            </w:pPr>
          </w:p>
          <w:p w:rsidR="001F6B59" w:rsidRDefault="001F6B59" w:rsidP="00B1690F">
            <w:pPr>
              <w:spacing w:after="0" w:line="276" w:lineRule="auto"/>
              <w:rPr>
                <w:b/>
              </w:rPr>
            </w:pPr>
            <w:r w:rsidRPr="001F6B59">
              <w:rPr>
                <w:b/>
              </w:rPr>
              <w:t>All We Ask</w:t>
            </w:r>
            <w:r w:rsidR="009F542B">
              <w:rPr>
                <w:b/>
              </w:rPr>
              <w:t xml:space="preserve"> Is … </w:t>
            </w:r>
          </w:p>
          <w:p w:rsidR="009F542B" w:rsidRPr="001F6B59" w:rsidRDefault="009F542B" w:rsidP="00B1690F">
            <w:pPr>
              <w:spacing w:after="0" w:line="276" w:lineRule="auto"/>
              <w:rPr>
                <w:rFonts w:eastAsia="Calibri"/>
                <w:b/>
                <w:kern w:val="2"/>
                <w:szCs w:val="20"/>
              </w:rPr>
            </w:pPr>
          </w:p>
          <w:p w:rsidR="00B1690F" w:rsidRDefault="001F6B59" w:rsidP="00B1690F">
            <w:pPr>
              <w:spacing w:after="0" w:line="276" w:lineRule="auto"/>
              <w:rPr>
                <w:rFonts w:eastAsia="Calibri"/>
                <w:kern w:val="2"/>
                <w:szCs w:val="20"/>
              </w:rPr>
            </w:pPr>
            <w:r>
              <w:rPr>
                <w:rFonts w:eastAsia="Calibri"/>
                <w:kern w:val="2"/>
                <w:szCs w:val="20"/>
              </w:rPr>
              <w:t>T</w:t>
            </w:r>
            <w:r w:rsidR="00B1690F">
              <w:rPr>
                <w:rFonts w:eastAsia="Calibri"/>
                <w:kern w:val="2"/>
                <w:szCs w:val="20"/>
              </w:rPr>
              <w:t xml:space="preserve">ake a short survey about your experience. When you submit the survey, any Check-to-Card fees you incur during </w:t>
            </w:r>
            <w:del w:id="12" w:author="Cynthia Edwards [2]" w:date="2015-07-29T12:05:00Z">
              <w:r w:rsidR="00B1690F" w:rsidDel="00A2703A">
                <w:rPr>
                  <w:rFonts w:eastAsia="Calibri"/>
                  <w:kern w:val="2"/>
                  <w:szCs w:val="20"/>
                </w:rPr>
                <w:delText xml:space="preserve">August </w:delText>
              </w:r>
            </w:del>
            <w:ins w:id="13" w:author="Cynthia Edwards [2]" w:date="2015-07-29T12:05:00Z">
              <w:r w:rsidR="00A2703A">
                <w:rPr>
                  <w:rFonts w:eastAsia="Calibri"/>
                  <w:kern w:val="2"/>
                  <w:szCs w:val="20"/>
                </w:rPr>
                <w:t>September</w:t>
              </w:r>
              <w:r w:rsidR="00A2703A">
                <w:rPr>
                  <w:rFonts w:eastAsia="Calibri"/>
                  <w:kern w:val="2"/>
                  <w:szCs w:val="20"/>
                </w:rPr>
                <w:t xml:space="preserve"> </w:t>
              </w:r>
            </w:ins>
            <w:r w:rsidR="00B1690F">
              <w:rPr>
                <w:rFonts w:eastAsia="Calibri"/>
                <w:kern w:val="2"/>
                <w:szCs w:val="20"/>
              </w:rPr>
              <w:t xml:space="preserve">will be refunded to your Emerald Card on </w:t>
            </w:r>
            <w:del w:id="14" w:author="Cynthia Edwards [2]" w:date="2015-07-29T12:05:00Z">
              <w:r w:rsidR="00B1690F" w:rsidDel="00A2703A">
                <w:rPr>
                  <w:rFonts w:eastAsia="Calibri"/>
                  <w:kern w:val="2"/>
                  <w:szCs w:val="20"/>
                </w:rPr>
                <w:delText xml:space="preserve">September </w:delText>
              </w:r>
            </w:del>
            <w:ins w:id="15" w:author="Cynthia Edwards [2]" w:date="2015-07-29T12:05:00Z">
              <w:r w:rsidR="00A2703A">
                <w:rPr>
                  <w:rFonts w:eastAsia="Calibri"/>
                  <w:kern w:val="2"/>
                  <w:szCs w:val="20"/>
                </w:rPr>
                <w:t>October</w:t>
              </w:r>
              <w:r w:rsidR="00A2703A">
                <w:rPr>
                  <w:rFonts w:eastAsia="Calibri"/>
                  <w:kern w:val="2"/>
                  <w:szCs w:val="20"/>
                </w:rPr>
                <w:t xml:space="preserve"> </w:t>
              </w:r>
            </w:ins>
            <w:r w:rsidR="00B1690F">
              <w:rPr>
                <w:rFonts w:eastAsia="Calibri"/>
                <w:kern w:val="2"/>
                <w:szCs w:val="20"/>
              </w:rPr>
              <w:t xml:space="preserve">15th. </w:t>
            </w:r>
          </w:p>
          <w:p w:rsidR="001F6B59" w:rsidRDefault="001F6B59" w:rsidP="00B1690F">
            <w:pPr>
              <w:spacing w:after="0" w:line="276" w:lineRule="auto"/>
              <w:rPr>
                <w:rFonts w:eastAsia="Calibri"/>
                <w:kern w:val="2"/>
                <w:szCs w:val="20"/>
              </w:rPr>
            </w:pPr>
          </w:p>
          <w:p w:rsidR="00B1690F" w:rsidRDefault="00B1690F" w:rsidP="00C8528A">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kern w:val="2"/>
              </w:rPr>
            </w:pPr>
            <w:r>
              <w:rPr>
                <w:rFonts w:eastAsia="Calibri"/>
                <w:kern w:val="2"/>
              </w:rPr>
              <w:t xml:space="preserve">SAVE THIS </w:t>
            </w:r>
            <w:r w:rsidR="00C8528A">
              <w:rPr>
                <w:rFonts w:eastAsia="Calibri"/>
                <w:kern w:val="2"/>
              </w:rPr>
              <w:t>EMAIL</w:t>
            </w:r>
          </w:p>
          <w:p w:rsidR="00B1690F" w:rsidRPr="00C8528A" w:rsidRDefault="00B1690F" w:rsidP="00C8528A">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i/>
                <w:kern w:val="2"/>
                <w:sz w:val="20"/>
              </w:rPr>
            </w:pPr>
            <w:r w:rsidRPr="00C8528A">
              <w:rPr>
                <w:rFonts w:eastAsia="Calibri"/>
                <w:i/>
                <w:kern w:val="2"/>
                <w:sz w:val="20"/>
              </w:rPr>
              <w:t xml:space="preserve">Please use Check-to-Card at least once, </w:t>
            </w:r>
            <w:r w:rsidR="006D4D54" w:rsidRPr="00C8528A">
              <w:rPr>
                <w:rFonts w:eastAsia="Calibri"/>
                <w:i/>
                <w:kern w:val="2"/>
                <w:sz w:val="20"/>
              </w:rPr>
              <w:br/>
            </w:r>
            <w:r w:rsidRPr="00C8528A">
              <w:rPr>
                <w:rFonts w:eastAsia="Calibri"/>
                <w:i/>
                <w:kern w:val="2"/>
                <w:sz w:val="20"/>
              </w:rPr>
              <w:t>then tell us how you liked it</w:t>
            </w:r>
            <w:r w:rsidR="00D56351">
              <w:rPr>
                <w:rFonts w:eastAsia="Calibri"/>
                <w:i/>
                <w:kern w:val="2"/>
                <w:sz w:val="20"/>
              </w:rPr>
              <w:t xml:space="preserve"> by </w:t>
            </w:r>
            <w:del w:id="16" w:author="Cynthia Edwards [2]" w:date="2015-07-29T12:05:00Z">
              <w:r w:rsidR="00D56351" w:rsidDel="00A2703A">
                <w:rPr>
                  <w:rFonts w:eastAsia="Calibri"/>
                  <w:i/>
                  <w:kern w:val="2"/>
                  <w:sz w:val="20"/>
                </w:rPr>
                <w:delText xml:space="preserve">August </w:delText>
              </w:r>
            </w:del>
            <w:ins w:id="17" w:author="Cynthia Edwards [2]" w:date="2015-07-29T12:05:00Z">
              <w:r w:rsidR="00A2703A">
                <w:rPr>
                  <w:rFonts w:eastAsia="Calibri"/>
                  <w:i/>
                  <w:kern w:val="2"/>
                  <w:sz w:val="20"/>
                </w:rPr>
                <w:t>September</w:t>
              </w:r>
              <w:r w:rsidR="00A2703A">
                <w:rPr>
                  <w:rFonts w:eastAsia="Calibri"/>
                  <w:i/>
                  <w:kern w:val="2"/>
                  <w:sz w:val="20"/>
                </w:rPr>
                <w:t xml:space="preserve"> </w:t>
              </w:r>
            </w:ins>
            <w:r w:rsidR="00D56351">
              <w:rPr>
                <w:rFonts w:eastAsia="Calibri"/>
                <w:i/>
                <w:kern w:val="2"/>
                <w:sz w:val="20"/>
              </w:rPr>
              <w:t>3</w:t>
            </w:r>
            <w:ins w:id="18" w:author="Cynthia Edwards [2]" w:date="2015-07-29T12:05:00Z">
              <w:r w:rsidR="00A2703A">
                <w:rPr>
                  <w:rFonts w:eastAsia="Calibri"/>
                  <w:i/>
                  <w:kern w:val="2"/>
                  <w:sz w:val="20"/>
                </w:rPr>
                <w:t>0th</w:t>
              </w:r>
            </w:ins>
            <w:del w:id="19" w:author="Cynthia Edwards [2]" w:date="2015-07-29T12:05:00Z">
              <w:r w:rsidR="00D56351" w:rsidDel="00A2703A">
                <w:rPr>
                  <w:rFonts w:eastAsia="Calibri"/>
                  <w:i/>
                  <w:kern w:val="2"/>
                  <w:sz w:val="20"/>
                </w:rPr>
                <w:delText>1</w:delText>
              </w:r>
              <w:r w:rsidR="00876904" w:rsidRPr="009D7A17" w:rsidDel="00A2703A">
                <w:rPr>
                  <w:rFonts w:eastAsia="Calibri"/>
                  <w:i/>
                  <w:kern w:val="2"/>
                  <w:sz w:val="20"/>
                </w:rPr>
                <w:delText>st</w:delText>
              </w:r>
            </w:del>
            <w:r w:rsidR="00876904">
              <w:rPr>
                <w:rFonts w:eastAsia="Calibri"/>
                <w:i/>
                <w:kern w:val="2"/>
                <w:sz w:val="20"/>
              </w:rPr>
              <w:t>.</w:t>
            </w:r>
            <w:r w:rsidR="00D56351">
              <w:rPr>
                <w:rFonts w:eastAsia="Calibri"/>
                <w:i/>
                <w:kern w:val="2"/>
                <w:sz w:val="20"/>
              </w:rPr>
              <w:t xml:space="preserve"> </w:t>
            </w:r>
          </w:p>
          <w:p w:rsidR="001F6B59" w:rsidRPr="00E62DCC" w:rsidRDefault="001F6B59" w:rsidP="00E62DCC">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b/>
                <w:kern w:val="2"/>
                <w:u w:val="single"/>
              </w:rPr>
            </w:pPr>
            <w:r>
              <w:rPr>
                <w:rFonts w:eastAsia="Calibri"/>
                <w:b/>
                <w:kern w:val="2"/>
                <w:u w:val="single"/>
              </w:rPr>
              <w:t>T</w:t>
            </w:r>
            <w:r w:rsidR="00B1690F" w:rsidRPr="00B1690F">
              <w:rPr>
                <w:rFonts w:eastAsia="Calibri"/>
                <w:b/>
                <w:kern w:val="2"/>
                <w:u w:val="single"/>
              </w:rPr>
              <w:t>ake the survey</w:t>
            </w:r>
            <w:r w:rsidR="00E62DCC">
              <w:rPr>
                <w:rFonts w:eastAsia="Calibri"/>
                <w:b/>
                <w:kern w:val="2"/>
                <w:u w:val="single"/>
              </w:rPr>
              <w:t xml:space="preserve"> </w:t>
            </w:r>
          </w:p>
        </w:tc>
      </w:tr>
      <w:tr w:rsidR="00B1690F" w:rsidRPr="0026532D" w:rsidTr="006D4D54">
        <w:trPr>
          <w:trHeight w:val="432"/>
        </w:trPr>
        <w:tc>
          <w:tcPr>
            <w:tcW w:w="1440" w:type="dxa"/>
            <w:vAlign w:val="center"/>
            <w:hideMark/>
          </w:tcPr>
          <w:p w:rsidR="0026254E" w:rsidRPr="0026532D" w:rsidRDefault="0026254E" w:rsidP="0026254E">
            <w:pPr>
              <w:spacing w:after="0" w:line="276" w:lineRule="auto"/>
              <w:rPr>
                <w:rFonts w:eastAsia="Calibri"/>
                <w:kern w:val="2"/>
              </w:rPr>
            </w:pPr>
            <w:r w:rsidRPr="0026532D">
              <w:rPr>
                <w:rFonts w:eastAsia="Calibri"/>
                <w:kern w:val="2"/>
              </w:rPr>
              <w:t>Banner</w:t>
            </w:r>
          </w:p>
        </w:tc>
        <w:tc>
          <w:tcPr>
            <w:tcW w:w="7200" w:type="dxa"/>
            <w:vAlign w:val="center"/>
            <w:hideMark/>
          </w:tcPr>
          <w:p w:rsidR="0026254E" w:rsidRPr="0026532D" w:rsidRDefault="0026254E" w:rsidP="006D4D54">
            <w:pPr>
              <w:spacing w:after="0"/>
              <w:rPr>
                <w:rFonts w:eastAsia="Calibri"/>
                <w:kern w:val="2"/>
              </w:rPr>
            </w:pPr>
            <w:r w:rsidRPr="0026532D">
              <w:rPr>
                <w:rFonts w:cs="Arial"/>
              </w:rPr>
              <w:t xml:space="preserve">[Paybefore Awards logo] </w:t>
            </w:r>
            <w:r w:rsidR="001F6B59">
              <w:rPr>
                <w:rFonts w:cs="Arial"/>
              </w:rPr>
              <w:tab/>
            </w:r>
            <w:r w:rsidRPr="0026532D">
              <w:rPr>
                <w:rFonts w:cs="Arial"/>
              </w:rPr>
              <w:t xml:space="preserve"> [Social icons] </w:t>
            </w:r>
          </w:p>
        </w:tc>
      </w:tr>
      <w:tr w:rsidR="00B1690F" w:rsidRPr="0026532D" w:rsidTr="006D4D54">
        <w:trPr>
          <w:trHeight w:val="20"/>
        </w:trPr>
        <w:tc>
          <w:tcPr>
            <w:tcW w:w="1440" w:type="dxa"/>
            <w:hideMark/>
          </w:tcPr>
          <w:p w:rsidR="0026254E" w:rsidRPr="0026532D" w:rsidRDefault="0026254E" w:rsidP="0026254E">
            <w:pPr>
              <w:spacing w:after="0" w:line="276" w:lineRule="auto"/>
              <w:rPr>
                <w:rFonts w:eastAsia="Calibri"/>
                <w:kern w:val="2"/>
              </w:rPr>
            </w:pPr>
            <w:r w:rsidRPr="0026532D">
              <w:rPr>
                <w:rFonts w:eastAsia="Calibri"/>
                <w:kern w:val="2"/>
              </w:rPr>
              <w:t>Footer</w:t>
            </w:r>
          </w:p>
        </w:tc>
        <w:tc>
          <w:tcPr>
            <w:tcW w:w="7200" w:type="dxa"/>
          </w:tcPr>
          <w:p w:rsidR="0026254E" w:rsidRPr="0026254E" w:rsidRDefault="0026254E" w:rsidP="0026254E">
            <w:pPr>
              <w:pStyle w:val="NormalWeb"/>
              <w:spacing w:before="0" w:beforeAutospacing="0" w:after="150" w:afterAutospacing="0"/>
              <w:rPr>
                <w:rFonts w:asciiTheme="minorHAnsi" w:hAnsiTheme="minorHAnsi" w:cs="Arial"/>
                <w:bCs/>
                <w:color w:val="000000"/>
                <w:sz w:val="20"/>
                <w:szCs w:val="20"/>
              </w:rPr>
            </w:pPr>
            <w:r w:rsidRPr="00960571">
              <w:rPr>
                <w:rFonts w:asciiTheme="minorHAnsi" w:hAnsiTheme="minorHAnsi" w:cs="Arial"/>
                <w:bCs/>
                <w:color w:val="000000"/>
                <w:sz w:val="20"/>
                <w:szCs w:val="20"/>
                <w:vertAlign w:val="superscript"/>
              </w:rPr>
              <w:t>1</w:t>
            </w:r>
            <w:r w:rsidRPr="00B36719">
              <w:rPr>
                <w:rFonts w:asciiTheme="minorHAnsi" w:hAnsiTheme="minorHAnsi" w:cs="Arial"/>
                <w:bCs/>
                <w:color w:val="000000"/>
                <w:sz w:val="20"/>
                <w:szCs w:val="20"/>
              </w:rPr>
              <w:t xml:space="preserve"> </w:t>
            </w:r>
            <w:r w:rsidRPr="0026254E">
              <w:rPr>
                <w:rFonts w:asciiTheme="minorHAnsi" w:hAnsiTheme="minorHAnsi" w:cs="Arial"/>
                <w:bCs/>
                <w:color w:val="000000"/>
                <w:sz w:val="20"/>
                <w:szCs w:val="20"/>
              </w:rPr>
              <w:t xml:space="preserve">The Check-to-Card service is provided by First Century Bank, N.A., and Ingo Money, Inc., subject to the First Century Bank and Ingo Money Terms and Conditions and </w:t>
            </w:r>
            <w:r w:rsidRPr="0026254E">
              <w:rPr>
                <w:rFonts w:asciiTheme="minorHAnsi" w:hAnsiTheme="minorHAnsi" w:cs="Arial"/>
                <w:bCs/>
                <w:color w:val="000000"/>
                <w:sz w:val="20"/>
                <w:szCs w:val="20"/>
              </w:rPr>
              <w:lastRenderedPageBreak/>
              <w:t>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rsidR="00BB5E55" w:rsidRPr="00B36719" w:rsidRDefault="00E031F3" w:rsidP="00BB5E55">
            <w:pPr>
              <w:pStyle w:val="Default"/>
              <w:rPr>
                <w:rFonts w:asciiTheme="minorHAnsi" w:eastAsia="Times New Roman" w:hAnsiTheme="minorHAnsi" w:cs="Arial"/>
                <w:bCs/>
                <w:sz w:val="20"/>
                <w:szCs w:val="20"/>
              </w:rPr>
            </w:pPr>
            <w:r w:rsidRPr="00013BA1">
              <w:rPr>
                <w:rFonts w:asciiTheme="minorHAnsi" w:eastAsia="Times New Roman" w:hAnsiTheme="minorHAnsi" w:cs="Arial"/>
                <w:bCs/>
                <w:sz w:val="20"/>
                <w:szCs w:val="20"/>
                <w:vertAlign w:val="superscript"/>
                <w:rPrChange w:id="20" w:author="H&amp;R Block Associate" w:date="2015-07-28T21:48:00Z">
                  <w:rPr>
                    <w:rFonts w:asciiTheme="minorHAnsi" w:eastAsia="Times New Roman" w:hAnsiTheme="minorHAnsi" w:cs="Arial"/>
                    <w:bCs/>
                    <w:sz w:val="20"/>
                    <w:szCs w:val="20"/>
                    <w:highlight w:val="yellow"/>
                    <w:vertAlign w:val="superscript"/>
                  </w:rPr>
                </w:rPrChange>
              </w:rPr>
              <w:t>2</w:t>
            </w:r>
            <w:r w:rsidRPr="00013BA1">
              <w:rPr>
                <w:rFonts w:asciiTheme="minorHAnsi" w:eastAsia="Times New Roman" w:hAnsiTheme="minorHAnsi" w:cs="Arial"/>
                <w:bCs/>
                <w:sz w:val="20"/>
                <w:szCs w:val="20"/>
                <w:rPrChange w:id="21" w:author="H&amp;R Block Associate" w:date="2015-07-28T21:48:00Z">
                  <w:rPr>
                    <w:rFonts w:asciiTheme="minorHAnsi" w:eastAsia="Times New Roman" w:hAnsiTheme="minorHAnsi" w:cs="Arial"/>
                    <w:bCs/>
                    <w:sz w:val="20"/>
                    <w:szCs w:val="20"/>
                    <w:highlight w:val="yellow"/>
                  </w:rPr>
                </w:rPrChange>
              </w:rPr>
              <w:t xml:space="preserve"> </w:t>
            </w:r>
            <w:ins w:id="22" w:author="H&amp;R Block Associate" w:date="2015-07-28T21:47:00Z">
              <w:r w:rsidR="00013BA1">
                <w:rPr>
                  <w:rFonts w:asciiTheme="minorHAnsi" w:hAnsiTheme="minorHAnsi" w:cs="Arial"/>
                  <w:color w:val="000000" w:themeColor="text1"/>
                  <w:sz w:val="20"/>
                  <w:szCs w:val="20"/>
                  <w:shd w:val="clear" w:color="auto" w:fill="FFFFFF"/>
                </w:rPr>
                <w:t xml:space="preserve">Offer valid for named recipient only, offer is void if forwarded. </w:t>
              </w:r>
            </w:ins>
            <w:r w:rsidR="00322F15" w:rsidRPr="00013BA1">
              <w:rPr>
                <w:rFonts w:asciiTheme="minorHAnsi" w:eastAsia="Times New Roman" w:hAnsiTheme="minorHAnsi" w:cs="Arial"/>
                <w:bCs/>
                <w:sz w:val="20"/>
                <w:szCs w:val="20"/>
                <w:rPrChange w:id="23" w:author="H&amp;R Block Associate" w:date="2015-07-28T21:47:00Z">
                  <w:rPr>
                    <w:rFonts w:asciiTheme="minorHAnsi" w:eastAsia="Times New Roman" w:hAnsiTheme="minorHAnsi" w:cs="Arial"/>
                    <w:bCs/>
                    <w:sz w:val="20"/>
                    <w:szCs w:val="20"/>
                    <w:highlight w:val="yellow"/>
                  </w:rPr>
                </w:rPrChange>
              </w:rPr>
              <w:t>Receive</w:t>
            </w:r>
            <w:r w:rsidR="00322F15" w:rsidRPr="00B36719">
              <w:rPr>
                <w:rFonts w:asciiTheme="minorHAnsi" w:eastAsia="Times New Roman" w:hAnsiTheme="minorHAnsi" w:cs="Arial"/>
                <w:bCs/>
                <w:sz w:val="20"/>
                <w:szCs w:val="20"/>
              </w:rPr>
              <w:t xml:space="preserve"> a one-time credit to your card account for all eligible Check-to-Card transaction fees you incur in </w:t>
            </w:r>
            <w:del w:id="24" w:author="Cynthia Edwards [2]" w:date="2015-07-29T12:06:00Z">
              <w:r w:rsidR="00322F15" w:rsidRPr="00B36719" w:rsidDel="00A2703A">
                <w:rPr>
                  <w:rFonts w:asciiTheme="minorHAnsi" w:eastAsia="Times New Roman" w:hAnsiTheme="minorHAnsi" w:cs="Arial"/>
                  <w:bCs/>
                  <w:sz w:val="20"/>
                  <w:szCs w:val="20"/>
                </w:rPr>
                <w:delText xml:space="preserve">August </w:delText>
              </w:r>
            </w:del>
            <w:ins w:id="25" w:author="Cynthia Edwards [2]" w:date="2015-07-29T12:06:00Z">
              <w:r w:rsidR="00A2703A">
                <w:rPr>
                  <w:rFonts w:asciiTheme="minorHAnsi" w:eastAsia="Times New Roman" w:hAnsiTheme="minorHAnsi" w:cs="Arial"/>
                  <w:bCs/>
                  <w:sz w:val="20"/>
                  <w:szCs w:val="20"/>
                </w:rPr>
                <w:t>September</w:t>
              </w:r>
              <w:r w:rsidR="00A2703A" w:rsidRPr="00B36719">
                <w:rPr>
                  <w:rFonts w:asciiTheme="minorHAnsi" w:eastAsia="Times New Roman" w:hAnsiTheme="minorHAnsi" w:cs="Arial"/>
                  <w:bCs/>
                  <w:sz w:val="20"/>
                  <w:szCs w:val="20"/>
                </w:rPr>
                <w:t xml:space="preserve"> </w:t>
              </w:r>
            </w:ins>
            <w:r w:rsidR="00322F15" w:rsidRPr="00B36719">
              <w:rPr>
                <w:rFonts w:asciiTheme="minorHAnsi" w:eastAsia="Times New Roman" w:hAnsiTheme="minorHAnsi" w:cs="Arial"/>
                <w:bCs/>
                <w:sz w:val="20"/>
                <w:szCs w:val="20"/>
              </w:rPr>
              <w:t xml:space="preserve">2015, if you complete the applicable online survey by </w:t>
            </w:r>
            <w:ins w:id="26" w:author="Cynthia Edwards [2]" w:date="2015-07-29T12:06:00Z">
              <w:r w:rsidR="00A2703A">
                <w:rPr>
                  <w:rFonts w:asciiTheme="minorHAnsi" w:eastAsia="Times New Roman" w:hAnsiTheme="minorHAnsi" w:cs="Arial"/>
                  <w:bCs/>
                  <w:sz w:val="20"/>
                  <w:szCs w:val="20"/>
                </w:rPr>
                <w:t>September</w:t>
              </w:r>
              <w:r w:rsidR="00A2703A">
                <w:rPr>
                  <w:rFonts w:asciiTheme="minorHAnsi" w:eastAsia="Times New Roman" w:hAnsiTheme="minorHAnsi" w:cs="Arial"/>
                  <w:bCs/>
                  <w:sz w:val="20"/>
                  <w:szCs w:val="20"/>
                </w:rPr>
                <w:t xml:space="preserve"> </w:t>
              </w:r>
            </w:ins>
            <w:del w:id="27" w:author="Cynthia Edwards [2]" w:date="2015-07-29T12:06:00Z">
              <w:r w:rsidR="00322F15" w:rsidRPr="00B36719" w:rsidDel="00A2703A">
                <w:rPr>
                  <w:rFonts w:asciiTheme="minorHAnsi" w:eastAsia="Times New Roman" w:hAnsiTheme="minorHAnsi" w:cs="Arial"/>
                  <w:bCs/>
                  <w:sz w:val="20"/>
                  <w:szCs w:val="20"/>
                </w:rPr>
                <w:delText>August 31</w:delText>
              </w:r>
            </w:del>
            <w:ins w:id="28" w:author="Cynthia Edwards [2]" w:date="2015-07-29T12:06:00Z">
              <w:r w:rsidR="00A2703A">
                <w:rPr>
                  <w:rFonts w:asciiTheme="minorHAnsi" w:eastAsia="Times New Roman" w:hAnsiTheme="minorHAnsi" w:cs="Arial"/>
                  <w:bCs/>
                  <w:sz w:val="20"/>
                  <w:szCs w:val="20"/>
                </w:rPr>
                <w:t>30</w:t>
              </w:r>
            </w:ins>
            <w:r w:rsidR="00322F15" w:rsidRPr="00B36719">
              <w:rPr>
                <w:rFonts w:asciiTheme="minorHAnsi" w:eastAsia="Times New Roman" w:hAnsiTheme="minorHAnsi" w:cs="Arial"/>
                <w:bCs/>
                <w:sz w:val="20"/>
                <w:szCs w:val="20"/>
              </w:rPr>
              <w:t>, 2015.</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 xml:space="preserve">Account credit will be applied on or about </w:t>
            </w:r>
            <w:del w:id="29" w:author="Cynthia Edwards [2]" w:date="2015-07-29T12:06:00Z">
              <w:r w:rsidR="00322F15" w:rsidRPr="00B36719" w:rsidDel="00A2703A">
                <w:rPr>
                  <w:rFonts w:asciiTheme="minorHAnsi" w:eastAsia="Times New Roman" w:hAnsiTheme="minorHAnsi" w:cs="Arial"/>
                  <w:bCs/>
                  <w:sz w:val="20"/>
                  <w:szCs w:val="20"/>
                </w:rPr>
                <w:delText xml:space="preserve">September </w:delText>
              </w:r>
            </w:del>
            <w:ins w:id="30" w:author="Cynthia Edwards [2]" w:date="2015-07-29T12:06:00Z">
              <w:r w:rsidR="00A2703A">
                <w:rPr>
                  <w:rFonts w:asciiTheme="minorHAnsi" w:eastAsia="Times New Roman" w:hAnsiTheme="minorHAnsi" w:cs="Arial"/>
                  <w:bCs/>
                  <w:sz w:val="20"/>
                  <w:szCs w:val="20"/>
                </w:rPr>
                <w:t>October</w:t>
              </w:r>
              <w:r w:rsidR="00A2703A" w:rsidRPr="00B36719">
                <w:rPr>
                  <w:rFonts w:asciiTheme="minorHAnsi" w:eastAsia="Times New Roman" w:hAnsiTheme="minorHAnsi" w:cs="Arial"/>
                  <w:bCs/>
                  <w:sz w:val="20"/>
                  <w:szCs w:val="20"/>
                </w:rPr>
                <w:t xml:space="preserve"> </w:t>
              </w:r>
            </w:ins>
            <w:r w:rsidR="00322F15" w:rsidRPr="00B36719">
              <w:rPr>
                <w:rFonts w:asciiTheme="minorHAnsi" w:eastAsia="Times New Roman" w:hAnsiTheme="minorHAnsi" w:cs="Arial"/>
                <w:bCs/>
                <w:sz w:val="20"/>
                <w:szCs w:val="20"/>
              </w:rPr>
              <w:t>15, 2015. Your Emerald Card must be open and in good standing in order to receive the account credit.</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Account credit may be reduced by the amount of any fees assessed for Check-to-Card transactions that are reversed or cancelled. Offer is subject to change at any time.</w:t>
            </w:r>
          </w:p>
          <w:p w:rsidR="003A525E" w:rsidRDefault="003A525E" w:rsidP="0026254E">
            <w:pPr>
              <w:rPr>
                <w:rFonts w:eastAsia="Times New Roman" w:cs="Arial"/>
                <w:bCs/>
                <w:color w:val="000000"/>
                <w:sz w:val="20"/>
                <w:szCs w:val="20"/>
              </w:rPr>
            </w:pPr>
          </w:p>
          <w:p w:rsidR="0026254E" w:rsidRPr="00B36719" w:rsidRDefault="0026254E" w:rsidP="0026254E">
            <w:pPr>
              <w:rPr>
                <w:rFonts w:eastAsia="Times New Roman" w:cs="Arial"/>
                <w:bCs/>
                <w:color w:val="000000"/>
                <w:sz w:val="20"/>
                <w:szCs w:val="20"/>
              </w:rPr>
            </w:pPr>
            <w:r w:rsidRPr="00B36719">
              <w:rPr>
                <w:rFonts w:eastAsia="Times New Roman" w:cs="Arial"/>
                <w:bCs/>
                <w:color w:val="000000"/>
                <w:sz w:val="20"/>
                <w:szCs w:val="20"/>
              </w:rPr>
              <w:t>The H&amp;R Block Emerald Prepaid MasterCard® is issued by H&amp;R Block Bank, a Federal Savings Bank, Member FDIC, pursuant to a license by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MasterCard is a registered trademark of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Not available at all locations and to all applicants.</w:t>
            </w:r>
            <w:r w:rsidR="00B1553A">
              <w:rPr>
                <w:rFonts w:eastAsia="Times New Roman" w:cs="Arial"/>
                <w:bCs/>
                <w:color w:val="000000"/>
                <w:sz w:val="20"/>
                <w:szCs w:val="20"/>
              </w:rPr>
              <w:t xml:space="preserve"> </w:t>
            </w:r>
            <w:r w:rsidRPr="00B36719">
              <w:rPr>
                <w:rFonts w:eastAsia="Times New Roman" w:cs="Arial"/>
                <w:bCs/>
                <w:color w:val="000000"/>
                <w:sz w:val="20"/>
                <w:szCs w:val="20"/>
              </w:rPr>
              <w:t>Additional fee</w:t>
            </w:r>
            <w:r w:rsidR="00B1553A">
              <w:rPr>
                <w:rFonts w:eastAsia="Times New Roman" w:cs="Arial"/>
                <w:bCs/>
                <w:color w:val="000000"/>
                <w:sz w:val="20"/>
                <w:szCs w:val="20"/>
              </w:rPr>
              <w:t xml:space="preserve">s, terms and conditions apply. </w:t>
            </w:r>
            <w:r w:rsidRPr="00B36719">
              <w:rPr>
                <w:rFonts w:eastAsia="Times New Roman" w:cs="Arial"/>
                <w:bCs/>
                <w:color w:val="000000"/>
                <w:sz w:val="20"/>
                <w:szCs w:val="20"/>
              </w:rPr>
              <w:t>ID verification required. Consult your Cardholder Agreement for details on fees, terms and conditions.</w:t>
            </w:r>
            <w:r w:rsidR="00B1553A">
              <w:rPr>
                <w:rFonts w:eastAsia="Times New Roman" w:cs="Arial"/>
                <w:bCs/>
                <w:color w:val="000000"/>
                <w:sz w:val="20"/>
                <w:szCs w:val="20"/>
              </w:rPr>
              <w:t xml:space="preserve"> </w:t>
            </w:r>
            <w:r w:rsidRPr="00B36719">
              <w:rPr>
                <w:rFonts w:eastAsia="Times New Roman" w:cs="Arial"/>
                <w:bCs/>
                <w:color w:val="000000"/>
                <w:sz w:val="20"/>
                <w:szCs w:val="20"/>
              </w:rPr>
              <w:t>©2015 HRB Tax Group, Inc.</w:t>
            </w:r>
          </w:p>
          <w:p w:rsidR="0026254E" w:rsidRPr="00B36719" w:rsidRDefault="0026254E" w:rsidP="0026254E">
            <w:pPr>
              <w:spacing w:after="0"/>
              <w:rPr>
                <w:rFonts w:eastAsia="Times New Roman" w:cs="Arial"/>
                <w:bCs/>
                <w:color w:val="000000"/>
                <w:sz w:val="20"/>
                <w:szCs w:val="20"/>
              </w:rPr>
            </w:pPr>
            <w:r w:rsidRPr="00B36719">
              <w:rPr>
                <w:rFonts w:eastAsia="Times New Roman" w:cs="Arial"/>
                <w:bCs/>
                <w:color w:val="000000"/>
                <w:sz w:val="20"/>
                <w:szCs w:val="20"/>
              </w:rPr>
              <w:t>Add reply.bank@sendtax.hrblock.com to your address book to ensure delivery.</w:t>
            </w:r>
          </w:p>
          <w:p w:rsidR="0026254E" w:rsidRPr="00B36719" w:rsidRDefault="0026254E" w:rsidP="0026254E">
            <w:pPr>
              <w:spacing w:after="0"/>
              <w:rPr>
                <w:rFonts w:eastAsia="Times New Roman" w:cs="Arial"/>
                <w:bCs/>
                <w:color w:val="000000"/>
                <w:sz w:val="20"/>
                <w:szCs w:val="20"/>
              </w:rPr>
            </w:pPr>
          </w:p>
          <w:p w:rsidR="0026254E" w:rsidRPr="00B36719" w:rsidRDefault="0026254E" w:rsidP="0026254E">
            <w:pPr>
              <w:autoSpaceDE w:val="0"/>
              <w:autoSpaceDN w:val="0"/>
              <w:adjustRightInd w:val="0"/>
              <w:spacing w:after="0"/>
              <w:rPr>
                <w:rFonts w:eastAsia="Times New Roman" w:cs="Arial"/>
                <w:bCs/>
                <w:color w:val="000000"/>
                <w:sz w:val="20"/>
                <w:szCs w:val="20"/>
              </w:rPr>
            </w:pPr>
            <w:r w:rsidRPr="00B36719">
              <w:rPr>
                <w:rFonts w:eastAsia="Times New Roman" w:cs="Arial"/>
                <w:bCs/>
                <w:color w:val="000000"/>
                <w:sz w:val="20"/>
                <w:szCs w:val="20"/>
              </w:rPr>
              <w:t>Unsubscribe | Privacy Notice | hrblock.com/financial-services | Profile Center | 1-866-353-1266</w:t>
            </w:r>
          </w:p>
          <w:p w:rsidR="0026254E" w:rsidRPr="00B36719" w:rsidRDefault="0026254E" w:rsidP="0026254E">
            <w:pPr>
              <w:autoSpaceDE w:val="0"/>
              <w:autoSpaceDN w:val="0"/>
              <w:adjustRightInd w:val="0"/>
              <w:spacing w:after="0"/>
              <w:rPr>
                <w:rFonts w:eastAsia="Times New Roman" w:cs="Arial"/>
                <w:bCs/>
                <w:color w:val="000000"/>
                <w:sz w:val="20"/>
                <w:szCs w:val="20"/>
              </w:rPr>
            </w:pP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H&amp;R Block World Headquarters</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Attn: Email Marketing</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One H&amp;R Block Way, Kansas City, MO 64105</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©2015 HRB Tax Group, Inc.</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All Rights Reserved.</w:t>
            </w:r>
          </w:p>
          <w:p w:rsidR="0026254E" w:rsidRPr="00B36719" w:rsidRDefault="0026254E" w:rsidP="0026254E">
            <w:pPr>
              <w:spacing w:after="0" w:line="276" w:lineRule="auto"/>
              <w:rPr>
                <w:rFonts w:eastAsia="Times New Roman" w:cs="Arial"/>
                <w:bCs/>
                <w:color w:val="000000"/>
                <w:sz w:val="20"/>
                <w:szCs w:val="20"/>
              </w:rPr>
            </w:pPr>
          </w:p>
          <w:p w:rsidR="0026254E" w:rsidRPr="00B36719" w:rsidRDefault="00013BA1" w:rsidP="0026254E">
            <w:pPr>
              <w:spacing w:after="0"/>
              <w:rPr>
                <w:rFonts w:eastAsia="Times New Roman" w:cs="Arial"/>
                <w:bCs/>
                <w:color w:val="000000"/>
                <w:sz w:val="20"/>
                <w:szCs w:val="20"/>
              </w:rPr>
            </w:pPr>
            <w:ins w:id="31" w:author="H&amp;R Block Associate" w:date="2015-07-28T21:53:00Z">
              <w:r>
                <w:rPr>
                  <w:rFonts w:eastAsia="Times New Roman" w:cs="Arial"/>
                  <w:bCs/>
                  <w:color w:val="000000"/>
                  <w:sz w:val="20"/>
                  <w:szCs w:val="20"/>
                </w:rPr>
                <w:t>9188_0166</w:t>
              </w:r>
            </w:ins>
            <w:del w:id="32" w:author="H&amp;R Block Associate" w:date="2015-07-28T21:53:00Z">
              <w:r w:rsidR="0026254E" w:rsidRPr="00B36719" w:rsidDel="00013BA1">
                <w:rPr>
                  <w:rFonts w:eastAsia="Times New Roman" w:cs="Arial"/>
                  <w:bCs/>
                  <w:color w:val="000000"/>
                  <w:sz w:val="20"/>
                  <w:szCs w:val="20"/>
                </w:rPr>
                <w:delText>%%Email_ID%%</w:delText>
              </w:r>
            </w:del>
          </w:p>
        </w:tc>
      </w:tr>
    </w:tbl>
    <w:p w:rsidR="00A46E08" w:rsidRDefault="00A46E08"/>
    <w:p w:rsidR="006D4D54" w:rsidRDefault="006D4D54"/>
    <w:p w:rsidR="006D4D54" w:rsidRDefault="006D4D54">
      <w:r>
        <w:br w:type="page"/>
      </w:r>
    </w:p>
    <w:p w:rsidR="00A12001" w:rsidRDefault="00A12001" w:rsidP="00A12001">
      <w:pPr>
        <w:pStyle w:val="Heading1"/>
      </w:pPr>
      <w:r>
        <w:lastRenderedPageBreak/>
        <w:t xml:space="preserve">Email 2 – Survey reminder </w:t>
      </w:r>
    </w:p>
    <w:p w:rsidR="00A12001" w:rsidRPr="00A12001" w:rsidRDefault="00A12001" w:rsidP="00A12001"/>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 xml:space="preserve">Subject Line </w:t>
            </w:r>
          </w:p>
        </w:tc>
        <w:tc>
          <w:tcPr>
            <w:tcW w:w="7200" w:type="dxa"/>
          </w:tcPr>
          <w:p w:rsidR="00A12001" w:rsidRPr="0026532D" w:rsidRDefault="00A12001" w:rsidP="00C8528A">
            <w:pPr>
              <w:spacing w:after="0"/>
              <w:rPr>
                <w:rFonts w:eastAsia="Calibri"/>
                <w:kern w:val="2"/>
              </w:rPr>
            </w:pPr>
            <w:r>
              <w:rPr>
                <w:rFonts w:eastAsia="Calibri"/>
                <w:kern w:val="2"/>
              </w:rPr>
              <w:t xml:space="preserve">Reminder: take the survey </w:t>
            </w:r>
          </w:p>
        </w:tc>
      </w:tr>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Pre-header</w:t>
            </w:r>
          </w:p>
        </w:tc>
        <w:tc>
          <w:tcPr>
            <w:tcW w:w="7200" w:type="dxa"/>
            <w:hideMark/>
          </w:tcPr>
          <w:p w:rsidR="00A12001" w:rsidRPr="003362C8" w:rsidRDefault="004B5816" w:rsidP="00402A58">
            <w:pPr>
              <w:spacing w:after="0" w:line="276" w:lineRule="auto"/>
              <w:jc w:val="right"/>
              <w:rPr>
                <w:rFonts w:eastAsia="Calibri"/>
                <w:kern w:val="2"/>
              </w:rPr>
            </w:pPr>
            <w:r>
              <w:rPr>
                <w:rFonts w:eastAsia="Calibri"/>
                <w:kern w:val="2"/>
              </w:rPr>
              <w:t>Get your Check-to-Card fees refunded – take the survey now</w:t>
            </w:r>
            <w:r w:rsidR="00A12001">
              <w:rPr>
                <w:rFonts w:eastAsia="Calibri"/>
                <w:kern w:val="2"/>
              </w:rPr>
              <w:t xml:space="preserve">! </w:t>
            </w:r>
          </w:p>
          <w:p w:rsidR="00A12001" w:rsidRPr="0026532D" w:rsidRDefault="00A12001" w:rsidP="00402A58">
            <w:pPr>
              <w:spacing w:after="0" w:line="276" w:lineRule="auto"/>
              <w:jc w:val="right"/>
              <w:rPr>
                <w:rFonts w:eastAsia="Calibri"/>
                <w:kern w:val="2"/>
                <w:u w:val="single"/>
              </w:rPr>
            </w:pPr>
            <w:r w:rsidRPr="0026532D">
              <w:rPr>
                <w:rFonts w:eastAsia="Calibri"/>
                <w:kern w:val="2"/>
                <w:u w:val="single"/>
              </w:rPr>
              <w:t>View this email in your web browser</w:t>
            </w:r>
          </w:p>
          <w:p w:rsidR="00A12001" w:rsidRPr="0026532D" w:rsidRDefault="00A12001"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A12001" w:rsidRPr="0026532D" w:rsidTr="00402A58">
        <w:trPr>
          <w:trHeight w:val="432"/>
        </w:trPr>
        <w:tc>
          <w:tcPr>
            <w:tcW w:w="1440" w:type="dxa"/>
            <w:vAlign w:val="center"/>
            <w:hideMark/>
          </w:tcPr>
          <w:p w:rsidR="00A12001" w:rsidRPr="0026532D" w:rsidRDefault="00A12001" w:rsidP="00402A58">
            <w:pPr>
              <w:spacing w:after="0" w:line="276" w:lineRule="auto"/>
              <w:rPr>
                <w:rFonts w:eastAsia="Calibri"/>
                <w:kern w:val="2"/>
              </w:rPr>
            </w:pPr>
            <w:r w:rsidRPr="0026532D">
              <w:rPr>
                <w:rFonts w:eastAsia="Calibri"/>
                <w:kern w:val="2"/>
              </w:rPr>
              <w:t>Headline</w:t>
            </w:r>
          </w:p>
        </w:tc>
        <w:tc>
          <w:tcPr>
            <w:tcW w:w="7200" w:type="dxa"/>
            <w:vAlign w:val="center"/>
            <w:hideMark/>
          </w:tcPr>
          <w:p w:rsidR="00A12001" w:rsidRDefault="00744A5B" w:rsidP="00402A58">
            <w:pPr>
              <w:spacing w:after="0"/>
              <w:rPr>
                <w:rFonts w:eastAsia="Calibri"/>
                <w:kern w:val="2"/>
                <w:sz w:val="28"/>
              </w:rPr>
            </w:pPr>
            <w:r>
              <w:rPr>
                <w:rFonts w:eastAsia="Calibri"/>
                <w:kern w:val="2"/>
                <w:sz w:val="28"/>
              </w:rPr>
              <w:t>DON’T FORGET THE SURVEY</w:t>
            </w:r>
          </w:p>
          <w:p w:rsidR="00D92FB1" w:rsidRPr="003362C8" w:rsidRDefault="004F4E6A" w:rsidP="000E199F">
            <w:pPr>
              <w:spacing w:after="0"/>
              <w:rPr>
                <w:rFonts w:eastAsia="Calibri"/>
                <w:kern w:val="2"/>
              </w:rPr>
            </w:pPr>
            <w:r>
              <w:rPr>
                <w:rFonts w:eastAsia="Calibri"/>
                <w:kern w:val="2"/>
              </w:rPr>
              <w:t xml:space="preserve">AND WE’LL </w:t>
            </w:r>
            <w:r w:rsidR="009D7A17">
              <w:rPr>
                <w:rFonts w:eastAsia="Calibri"/>
                <w:kern w:val="2"/>
              </w:rPr>
              <w:t xml:space="preserve">REFUND </w:t>
            </w:r>
            <w:r w:rsidR="000E199F">
              <w:rPr>
                <w:rFonts w:eastAsia="Calibri"/>
                <w:kern w:val="2"/>
              </w:rPr>
              <w:t>THE</w:t>
            </w:r>
            <w:r w:rsidR="00D92FB1">
              <w:rPr>
                <w:rFonts w:eastAsia="Calibri"/>
                <w:kern w:val="2"/>
              </w:rPr>
              <w:t xml:space="preserve"> FEES </w:t>
            </w:r>
          </w:p>
        </w:tc>
      </w:tr>
      <w:tr w:rsidR="00A12001" w:rsidRPr="0026532D" w:rsidTr="00402A58">
        <w:tc>
          <w:tcPr>
            <w:tcW w:w="1440" w:type="dxa"/>
          </w:tcPr>
          <w:p w:rsidR="00A12001" w:rsidRPr="0026532D" w:rsidRDefault="00E208CF" w:rsidP="00402A58">
            <w:pPr>
              <w:spacing w:after="0" w:line="276" w:lineRule="auto"/>
              <w:rPr>
                <w:rFonts w:eastAsia="Calibri"/>
                <w:kern w:val="2"/>
              </w:rPr>
            </w:pPr>
            <w:r>
              <w:rPr>
                <w:rFonts w:eastAsia="Calibri"/>
                <w:kern w:val="2"/>
              </w:rPr>
              <w:t>Copy</w:t>
            </w:r>
          </w:p>
        </w:tc>
        <w:tc>
          <w:tcPr>
            <w:tcW w:w="7200" w:type="dxa"/>
          </w:tcPr>
          <w:p w:rsidR="00A12001" w:rsidRPr="006D4D54" w:rsidRDefault="00744A5B" w:rsidP="00A2703A">
            <w:pPr>
              <w:spacing w:after="0" w:line="276" w:lineRule="auto"/>
              <w:rPr>
                <w:rFonts w:eastAsia="Calibri"/>
              </w:rPr>
            </w:pPr>
            <w:r>
              <w:rPr>
                <w:rFonts w:eastAsia="Calibri"/>
              </w:rPr>
              <w:t xml:space="preserve">Thanks for using </w:t>
            </w:r>
            <w:r w:rsidR="00A12001" w:rsidRPr="006D4D54">
              <w:rPr>
                <w:rFonts w:eastAsia="Calibri"/>
              </w:rPr>
              <w:t>Check-to-Card</w:t>
            </w:r>
            <w:r>
              <w:rPr>
                <w:rFonts w:eastAsia="Calibri"/>
              </w:rPr>
              <w:t xml:space="preserve">. Don’t forget – to get your fees refunded, </w:t>
            </w:r>
            <w:r w:rsidR="000B3490">
              <w:rPr>
                <w:rFonts w:eastAsia="Calibri"/>
              </w:rPr>
              <w:t>we</w:t>
            </w:r>
            <w:r>
              <w:rPr>
                <w:rFonts w:eastAsia="Calibri"/>
              </w:rPr>
              <w:t xml:space="preserve"> need </w:t>
            </w:r>
            <w:r w:rsidR="000B3490">
              <w:rPr>
                <w:rFonts w:eastAsia="Calibri"/>
              </w:rPr>
              <w:t xml:space="preserve">you </w:t>
            </w:r>
            <w:r>
              <w:rPr>
                <w:rFonts w:eastAsia="Calibri"/>
              </w:rPr>
              <w:t>to complete our short</w:t>
            </w:r>
            <w:r w:rsidR="002E1E1A">
              <w:rPr>
                <w:rFonts w:eastAsia="Calibri"/>
              </w:rPr>
              <w:t>, simple</w:t>
            </w:r>
            <w:r>
              <w:rPr>
                <w:rFonts w:eastAsia="Calibri"/>
              </w:rPr>
              <w:t xml:space="preserve"> survey</w:t>
            </w:r>
            <w:r w:rsidR="00D648D0">
              <w:rPr>
                <w:rFonts w:eastAsia="Calibri"/>
              </w:rPr>
              <w:t xml:space="preserve"> by </w:t>
            </w:r>
            <w:del w:id="33" w:author="Cynthia Edwards [2]" w:date="2015-07-29T12:08:00Z">
              <w:r w:rsidR="00D648D0" w:rsidDel="00A2703A">
                <w:rPr>
                  <w:rFonts w:eastAsia="Calibri"/>
                </w:rPr>
                <w:delText xml:space="preserve">August </w:delText>
              </w:r>
            </w:del>
            <w:ins w:id="34" w:author="Cynthia Edwards [2]" w:date="2015-07-29T12:08:00Z">
              <w:r w:rsidR="00A2703A">
                <w:rPr>
                  <w:rFonts w:eastAsia="Calibri"/>
                </w:rPr>
                <w:t>September 30th</w:t>
              </w:r>
            </w:ins>
            <w:del w:id="35" w:author="Cynthia Edwards [2]" w:date="2015-07-29T12:08:00Z">
              <w:r w:rsidR="00D648D0" w:rsidDel="00A2703A">
                <w:rPr>
                  <w:rFonts w:eastAsia="Calibri"/>
                </w:rPr>
                <w:delText>31</w:delText>
              </w:r>
              <w:r w:rsidR="00E208CF" w:rsidDel="00A2703A">
                <w:rPr>
                  <w:rFonts w:eastAsia="Calibri"/>
                </w:rPr>
                <w:delText>st</w:delText>
              </w:r>
            </w:del>
            <w:r>
              <w:rPr>
                <w:rFonts w:eastAsia="Calibri"/>
              </w:rPr>
              <w:t>.</w:t>
            </w:r>
            <w:r w:rsidR="00496433" w:rsidRPr="009D7A17">
              <w:rPr>
                <w:rFonts w:eastAsia="Calibri"/>
                <w:vertAlign w:val="superscript"/>
              </w:rPr>
              <w:t xml:space="preserve">1 </w:t>
            </w:r>
          </w:p>
        </w:tc>
      </w:tr>
      <w:tr w:rsidR="00A12001" w:rsidRPr="0026532D" w:rsidTr="004B5816">
        <w:trPr>
          <w:trHeight w:val="343"/>
        </w:trPr>
        <w:tc>
          <w:tcPr>
            <w:tcW w:w="1440" w:type="dxa"/>
          </w:tcPr>
          <w:p w:rsidR="00A12001" w:rsidRDefault="00A12001" w:rsidP="00402A58">
            <w:pPr>
              <w:spacing w:after="0" w:line="276" w:lineRule="auto"/>
              <w:rPr>
                <w:rFonts w:eastAsia="Calibri"/>
                <w:kern w:val="2"/>
              </w:rPr>
            </w:pPr>
            <w:r>
              <w:rPr>
                <w:rFonts w:eastAsia="Calibri"/>
                <w:kern w:val="2"/>
              </w:rPr>
              <w:t>CTA</w:t>
            </w:r>
          </w:p>
        </w:tc>
        <w:tc>
          <w:tcPr>
            <w:tcW w:w="7200" w:type="dxa"/>
          </w:tcPr>
          <w:p w:rsidR="00A12001" w:rsidRPr="00D95D87" w:rsidRDefault="00744A5B" w:rsidP="00402A58">
            <w:pPr>
              <w:spacing w:after="0" w:line="276" w:lineRule="auto"/>
              <w:rPr>
                <w:rFonts w:eastAsia="Calibri"/>
                <w:kern w:val="2"/>
              </w:rPr>
            </w:pPr>
            <w:r w:rsidRPr="00744A5B">
              <w:rPr>
                <w:rFonts w:eastAsia="Calibri"/>
                <w:kern w:val="2"/>
                <w:u w:val="single"/>
              </w:rPr>
              <w:t>Take the survey now</w:t>
            </w:r>
            <w:r>
              <w:rPr>
                <w:rFonts w:eastAsia="Calibri"/>
                <w:kern w:val="2"/>
              </w:rPr>
              <w:t xml:space="preserve"> &gt;</w:t>
            </w:r>
          </w:p>
        </w:tc>
      </w:tr>
      <w:tr w:rsidR="00A12001" w:rsidRPr="0026532D" w:rsidTr="00402A58">
        <w:trPr>
          <w:trHeight w:val="432"/>
        </w:trPr>
        <w:tc>
          <w:tcPr>
            <w:tcW w:w="1440" w:type="dxa"/>
            <w:vAlign w:val="center"/>
            <w:hideMark/>
          </w:tcPr>
          <w:p w:rsidR="00A12001" w:rsidRPr="0026532D" w:rsidRDefault="00A12001" w:rsidP="00402A58">
            <w:pPr>
              <w:spacing w:after="0" w:line="276" w:lineRule="auto"/>
              <w:rPr>
                <w:rFonts w:eastAsia="Calibri"/>
                <w:kern w:val="2"/>
              </w:rPr>
            </w:pPr>
            <w:r w:rsidRPr="0026532D">
              <w:rPr>
                <w:rFonts w:eastAsia="Calibri"/>
                <w:kern w:val="2"/>
              </w:rPr>
              <w:t>Banner</w:t>
            </w:r>
          </w:p>
        </w:tc>
        <w:tc>
          <w:tcPr>
            <w:tcW w:w="7200" w:type="dxa"/>
            <w:vAlign w:val="center"/>
            <w:hideMark/>
          </w:tcPr>
          <w:p w:rsidR="00A12001" w:rsidRPr="004B5816" w:rsidRDefault="00A12001" w:rsidP="004B5816">
            <w:pPr>
              <w:spacing w:after="0"/>
              <w:rPr>
                <w:rFonts w:eastAsia="Calibri"/>
                <w:kern w:val="2"/>
                <w:sz w:val="20"/>
              </w:rPr>
            </w:pPr>
            <w:r w:rsidRPr="004B5816">
              <w:rPr>
                <w:rFonts w:cs="Arial"/>
                <w:sz w:val="20"/>
              </w:rPr>
              <w:t>[Paybefore Awards logo]</w:t>
            </w:r>
            <w:r w:rsidR="00B1553A">
              <w:rPr>
                <w:rFonts w:cs="Arial"/>
                <w:sz w:val="20"/>
              </w:rPr>
              <w:t xml:space="preserve"> </w:t>
            </w:r>
            <w:r w:rsidRPr="004B5816">
              <w:rPr>
                <w:rFonts w:cs="Arial"/>
                <w:sz w:val="20"/>
              </w:rPr>
              <w:t>[Social icons]</w:t>
            </w:r>
            <w:r w:rsidR="00B1553A">
              <w:rPr>
                <w:rFonts w:cs="Arial"/>
                <w:sz w:val="20"/>
              </w:rPr>
              <w:t xml:space="preserve"> </w:t>
            </w:r>
            <w:r w:rsidR="004B5816" w:rsidRPr="004B5816">
              <w:rPr>
                <w:sz w:val="20"/>
              </w:rPr>
              <w:t>[iTunes store logo]</w:t>
            </w:r>
            <w:r w:rsidR="00B1553A">
              <w:rPr>
                <w:sz w:val="20"/>
              </w:rPr>
              <w:t xml:space="preserve"> </w:t>
            </w:r>
            <w:r w:rsidR="004B5816" w:rsidRPr="004B5816">
              <w:rPr>
                <w:sz w:val="20"/>
              </w:rPr>
              <w:t>[Android market logo]</w:t>
            </w:r>
          </w:p>
        </w:tc>
      </w:tr>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Footer</w:t>
            </w:r>
          </w:p>
        </w:tc>
        <w:tc>
          <w:tcPr>
            <w:tcW w:w="7200" w:type="dxa"/>
          </w:tcPr>
          <w:p w:rsidR="00E208CF" w:rsidRDefault="00E208CF" w:rsidP="00E208CF">
            <w:pPr>
              <w:pStyle w:val="NormalWeb"/>
              <w:spacing w:before="0" w:beforeAutospacing="0" w:after="150" w:afterAutospacing="0"/>
              <w:rPr>
                <w:ins w:id="36" w:author="H&amp;R Block Associate" w:date="2015-07-28T21:49:00Z"/>
                <w:rFonts w:asciiTheme="minorHAnsi" w:hAnsiTheme="minorHAnsi" w:cs="Arial"/>
                <w:color w:val="000000" w:themeColor="text1"/>
                <w:sz w:val="20"/>
                <w:szCs w:val="20"/>
                <w:shd w:val="clear" w:color="auto" w:fill="FFFFFF"/>
              </w:rPr>
            </w:pPr>
            <w:del w:id="37" w:author="H&amp;R Block Associate" w:date="2015-07-28T21:50:00Z">
              <w:r w:rsidDel="00013BA1">
                <w:rPr>
                  <w:rFonts w:asciiTheme="minorHAnsi" w:hAnsiTheme="minorHAnsi" w:cs="Arial"/>
                  <w:color w:val="000000" w:themeColor="text1"/>
                  <w:sz w:val="20"/>
                  <w:szCs w:val="20"/>
                  <w:vertAlign w:val="superscript"/>
                </w:rPr>
                <w:delText xml:space="preserve">1 </w:delText>
              </w:r>
              <w:r w:rsidDel="00013BA1">
                <w:rPr>
                  <w:rFonts w:asciiTheme="minorHAnsi" w:hAnsiTheme="minorHAnsi" w:cs="Arial"/>
                  <w:color w:val="000000" w:themeColor="text1"/>
                  <w:sz w:val="20"/>
                  <w:szCs w:val="20"/>
                  <w:shd w:val="clear" w:color="auto" w:fill="FFFFFF"/>
                </w:rPr>
                <w:delText>Offer valid for named recipient only, offer is void if forwarded. P</w:delText>
              </w:r>
              <w:r w:rsidRPr="0026254E" w:rsidDel="00013BA1">
                <w:rPr>
                  <w:rFonts w:asciiTheme="minorHAnsi" w:hAnsiTheme="minorHAnsi" w:cs="Arial"/>
                  <w:color w:val="000000" w:themeColor="text1"/>
                  <w:sz w:val="20"/>
                  <w:szCs w:val="20"/>
                  <w:shd w:val="clear" w:color="auto" w:fill="FFFFFF"/>
                </w:rPr>
                <w:delText>romotional Period is August 1</w:delText>
              </w:r>
              <w:r w:rsidDel="00013BA1">
                <w:rPr>
                  <w:rFonts w:asciiTheme="minorHAnsi" w:hAnsiTheme="minorHAnsi" w:cs="Arial"/>
                  <w:color w:val="000000" w:themeColor="text1"/>
                  <w:sz w:val="20"/>
                  <w:szCs w:val="20"/>
                  <w:shd w:val="clear" w:color="auto" w:fill="FFFFFF"/>
                </w:rPr>
                <w:delText xml:space="preserve"> </w:delText>
              </w:r>
              <w:r w:rsidRPr="0026254E" w:rsidDel="00013BA1">
                <w:rPr>
                  <w:rFonts w:asciiTheme="minorHAnsi" w:hAnsiTheme="minorHAnsi" w:cs="Arial"/>
                  <w:color w:val="000000" w:themeColor="text1"/>
                  <w:sz w:val="20"/>
                  <w:szCs w:val="20"/>
                  <w:shd w:val="clear" w:color="auto" w:fill="FFFFFF"/>
                </w:rPr>
                <w:delText>-</w:delText>
              </w:r>
              <w:r w:rsidRPr="0026254E" w:rsidDel="00013BA1">
                <w:rPr>
                  <w:rStyle w:val="aqj"/>
                  <w:rFonts w:asciiTheme="minorHAnsi" w:hAnsiTheme="minorHAnsi" w:cs="Arial"/>
                  <w:color w:val="000000" w:themeColor="text1"/>
                  <w:sz w:val="20"/>
                  <w:szCs w:val="20"/>
                  <w:shd w:val="clear" w:color="auto" w:fill="FFFFFF"/>
                </w:rPr>
                <w:delText xml:space="preserve"> 3</w:delText>
              </w:r>
              <w:r w:rsidDel="00013BA1">
                <w:rPr>
                  <w:rStyle w:val="aqj"/>
                  <w:rFonts w:asciiTheme="minorHAnsi" w:hAnsiTheme="minorHAnsi" w:cs="Arial"/>
                  <w:color w:val="000000" w:themeColor="text1"/>
                  <w:sz w:val="20"/>
                  <w:szCs w:val="20"/>
                  <w:shd w:val="clear" w:color="auto" w:fill="FFFFFF"/>
                </w:rPr>
                <w:delText>1</w:delText>
              </w:r>
              <w:r w:rsidRPr="0026254E" w:rsidDel="00013BA1">
                <w:rPr>
                  <w:rStyle w:val="aqj"/>
                  <w:rFonts w:asciiTheme="minorHAnsi" w:hAnsiTheme="minorHAnsi" w:cs="Arial"/>
                  <w:color w:val="000000" w:themeColor="text1"/>
                  <w:sz w:val="20"/>
                  <w:szCs w:val="20"/>
                  <w:shd w:val="clear" w:color="auto" w:fill="FFFFFF"/>
                </w:rPr>
                <w:delText xml:space="preserve">, 2015. </w:delText>
              </w:r>
              <w:r w:rsidRPr="0026254E" w:rsidDel="00013BA1">
                <w:rPr>
                  <w:rFonts w:asciiTheme="minorHAnsi" w:hAnsiTheme="minorHAnsi" w:cs="Arial"/>
                  <w:color w:val="000000" w:themeColor="text1"/>
                  <w:sz w:val="20"/>
                  <w:szCs w:val="20"/>
                  <w:shd w:val="clear" w:color="auto" w:fill="FFFFFF"/>
                </w:rPr>
                <w:delText>You will receive a one-time account credit on your Emerald Card on or around September 15, 2015 for all eligible Check-to-Card transaction fees incurred during the Promotional Period.</w:delText>
              </w:r>
              <w:r w:rsidDel="00013BA1">
                <w:rPr>
                  <w:rFonts w:asciiTheme="minorHAnsi" w:hAnsiTheme="minorHAnsi" w:cs="Arial"/>
                  <w:color w:val="000000" w:themeColor="text1"/>
                  <w:sz w:val="20"/>
                  <w:szCs w:val="20"/>
                  <w:shd w:val="clear" w:color="auto" w:fill="FFFFFF"/>
                </w:rPr>
                <w:delText xml:space="preserve"> Survey must be completed by August 31</w:delText>
              </w:r>
              <w:r w:rsidRPr="009D7A17" w:rsidDel="00013BA1">
                <w:rPr>
                  <w:rFonts w:asciiTheme="minorHAnsi" w:hAnsiTheme="minorHAnsi" w:cs="Arial"/>
                  <w:color w:val="000000" w:themeColor="text1"/>
                  <w:sz w:val="20"/>
                  <w:szCs w:val="20"/>
                  <w:shd w:val="clear" w:color="auto" w:fill="FFFFFF"/>
                </w:rPr>
                <w:delText>st</w:delText>
              </w:r>
              <w:r w:rsidDel="00013BA1">
                <w:rPr>
                  <w:rFonts w:asciiTheme="minorHAnsi" w:hAnsiTheme="minorHAnsi" w:cs="Arial"/>
                  <w:color w:val="000000" w:themeColor="text1"/>
                  <w:sz w:val="20"/>
                  <w:szCs w:val="20"/>
                  <w:shd w:val="clear" w:color="auto" w:fill="FFFFFF"/>
                </w:rPr>
                <w:delText>.</w:delText>
              </w:r>
              <w:r w:rsidR="00B1553A" w:rsidDel="00013BA1">
                <w:rPr>
                  <w:rFonts w:asciiTheme="minorHAnsi" w:hAnsiTheme="minorHAnsi" w:cs="Arial"/>
                  <w:color w:val="000000" w:themeColor="text1"/>
                  <w:sz w:val="20"/>
                  <w:szCs w:val="20"/>
                  <w:shd w:val="clear" w:color="auto" w:fill="FFFFFF"/>
                </w:rPr>
                <w:delText xml:space="preserve"> </w:delText>
              </w:r>
              <w:r w:rsidRPr="0026254E" w:rsidDel="00013BA1">
                <w:rPr>
                  <w:rFonts w:asciiTheme="minorHAnsi" w:hAnsiTheme="minorHAnsi" w:cs="Arial"/>
                  <w:color w:val="000000" w:themeColor="text1"/>
                  <w:sz w:val="20"/>
                  <w:szCs w:val="20"/>
                  <w:shd w:val="clear" w:color="auto" w:fill="FFFFFF"/>
                </w:rPr>
                <w:delText xml:space="preserve">Your Emerald Card must be open and </w:delText>
              </w:r>
              <w:r w:rsidRPr="00FD73E3" w:rsidDel="00013BA1">
                <w:rPr>
                  <w:rFonts w:asciiTheme="minorHAnsi" w:hAnsiTheme="minorHAnsi" w:cs="Arial"/>
                  <w:color w:val="000000" w:themeColor="text1"/>
                  <w:sz w:val="20"/>
                  <w:szCs w:val="20"/>
                  <w:highlight w:val="yellow"/>
                  <w:shd w:val="clear" w:color="auto" w:fill="FFFFFF"/>
                </w:rPr>
                <w:delText>in good standing in order</w:delText>
              </w:r>
              <w:r w:rsidRPr="0026254E" w:rsidDel="00013BA1">
                <w:rPr>
                  <w:rFonts w:asciiTheme="minorHAnsi" w:hAnsiTheme="minorHAnsi" w:cs="Arial"/>
                  <w:color w:val="000000" w:themeColor="text1"/>
                  <w:sz w:val="20"/>
                  <w:szCs w:val="20"/>
                  <w:shd w:val="clear" w:color="auto" w:fill="FFFFFF"/>
                </w:rPr>
                <w:delText xml:space="preserve"> to receive the account credit.</w:delText>
              </w:r>
              <w:r w:rsidR="00B1553A" w:rsidDel="00013BA1">
                <w:rPr>
                  <w:rFonts w:asciiTheme="minorHAnsi" w:hAnsiTheme="minorHAnsi" w:cs="Arial"/>
                  <w:color w:val="000000" w:themeColor="text1"/>
                  <w:sz w:val="20"/>
                  <w:szCs w:val="20"/>
                  <w:shd w:val="clear" w:color="auto" w:fill="FFFFFF"/>
                </w:rPr>
                <w:delText xml:space="preserve"> </w:delText>
              </w:r>
              <w:r w:rsidRPr="0026254E" w:rsidDel="00013BA1">
                <w:rPr>
                  <w:rFonts w:asciiTheme="minorHAnsi" w:hAnsiTheme="minorHAnsi" w:cs="Arial"/>
                  <w:color w:val="000000" w:themeColor="text1"/>
                  <w:sz w:val="20"/>
                  <w:szCs w:val="20"/>
                  <w:shd w:val="clear" w:color="auto" w:fill="FFFFFF"/>
                </w:rPr>
                <w:delText>This offer is subject to the terms of your Emerald Card Cardholder Agreement, Ingo® Money Terms &amp; Conditions, and/or other terms governing your Emerald Card and the Check-to-Card service.</w:delText>
              </w:r>
            </w:del>
          </w:p>
          <w:p w:rsidR="00013BA1" w:rsidRPr="00B36719" w:rsidRDefault="00013BA1" w:rsidP="00013BA1">
            <w:pPr>
              <w:pStyle w:val="Default"/>
              <w:rPr>
                <w:ins w:id="38" w:author="H&amp;R Block Associate" w:date="2015-07-28T21:49:00Z"/>
                <w:rFonts w:asciiTheme="minorHAnsi" w:eastAsia="Times New Roman" w:hAnsiTheme="minorHAnsi" w:cs="Arial"/>
                <w:bCs/>
                <w:sz w:val="20"/>
                <w:szCs w:val="20"/>
              </w:rPr>
            </w:pPr>
            <w:ins w:id="39" w:author="H&amp;R Block Associate" w:date="2015-07-28T21:50:00Z">
              <w:r>
                <w:rPr>
                  <w:rFonts w:asciiTheme="minorHAnsi" w:eastAsia="Times New Roman" w:hAnsiTheme="minorHAnsi" w:cs="Arial"/>
                  <w:bCs/>
                  <w:sz w:val="20"/>
                  <w:szCs w:val="20"/>
                  <w:vertAlign w:val="superscript"/>
                </w:rPr>
                <w:t>1</w:t>
              </w:r>
            </w:ins>
            <w:ins w:id="40" w:author="H&amp;R Block Associate" w:date="2015-07-28T21:49:00Z">
              <w:r>
                <w:rPr>
                  <w:rFonts w:asciiTheme="minorHAnsi" w:hAnsiTheme="minorHAnsi" w:cs="Arial"/>
                  <w:color w:val="000000" w:themeColor="text1"/>
                  <w:sz w:val="20"/>
                  <w:szCs w:val="20"/>
                  <w:shd w:val="clear" w:color="auto" w:fill="FFFFFF"/>
                </w:rPr>
                <w:t xml:space="preserve">Offer valid for named recipient only, offer is void if forwarded. </w:t>
              </w:r>
              <w:r w:rsidRPr="00013BA1">
                <w:rPr>
                  <w:rFonts w:asciiTheme="minorHAnsi" w:eastAsia="Times New Roman" w:hAnsiTheme="minorHAnsi" w:cs="Arial"/>
                  <w:bCs/>
                  <w:sz w:val="20"/>
                  <w:szCs w:val="20"/>
                </w:rPr>
                <w:t>Receive</w:t>
              </w:r>
              <w:r w:rsidRPr="00B36719">
                <w:rPr>
                  <w:rFonts w:asciiTheme="minorHAnsi" w:eastAsia="Times New Roman" w:hAnsiTheme="minorHAnsi" w:cs="Arial"/>
                  <w:bCs/>
                  <w:sz w:val="20"/>
                  <w:szCs w:val="20"/>
                </w:rPr>
                <w:t xml:space="preserve"> a one-time credit to your card account for all eligible Check-to-Card transaction fees you incur in </w:t>
              </w:r>
              <w:del w:id="41" w:author="Cynthia Edwards [2]" w:date="2015-07-29T12:08:00Z">
                <w:r w:rsidRPr="00B36719" w:rsidDel="00A2703A">
                  <w:rPr>
                    <w:rFonts w:asciiTheme="minorHAnsi" w:eastAsia="Times New Roman" w:hAnsiTheme="minorHAnsi" w:cs="Arial"/>
                    <w:bCs/>
                    <w:sz w:val="20"/>
                    <w:szCs w:val="20"/>
                  </w:rPr>
                  <w:delText>August</w:delText>
                </w:r>
              </w:del>
            </w:ins>
            <w:ins w:id="42" w:author="Cynthia Edwards [2]" w:date="2015-07-29T12:08:00Z">
              <w:r w:rsidR="00A2703A">
                <w:rPr>
                  <w:rFonts w:asciiTheme="minorHAnsi" w:eastAsia="Times New Roman" w:hAnsiTheme="minorHAnsi" w:cs="Arial"/>
                  <w:bCs/>
                  <w:sz w:val="20"/>
                  <w:szCs w:val="20"/>
                </w:rPr>
                <w:t>September</w:t>
              </w:r>
            </w:ins>
            <w:ins w:id="43" w:author="H&amp;R Block Associate" w:date="2015-07-28T21:49:00Z">
              <w:r w:rsidRPr="00B36719">
                <w:rPr>
                  <w:rFonts w:asciiTheme="minorHAnsi" w:eastAsia="Times New Roman" w:hAnsiTheme="minorHAnsi" w:cs="Arial"/>
                  <w:bCs/>
                  <w:sz w:val="20"/>
                  <w:szCs w:val="20"/>
                </w:rPr>
                <w:t xml:space="preserve"> 2015, if you complete the applicable online survey by </w:t>
              </w:r>
              <w:del w:id="44" w:author="Cynthia Edwards [2]" w:date="2015-07-29T12:09:00Z">
                <w:r w:rsidRPr="00B36719" w:rsidDel="00A2703A">
                  <w:rPr>
                    <w:rFonts w:asciiTheme="minorHAnsi" w:eastAsia="Times New Roman" w:hAnsiTheme="minorHAnsi" w:cs="Arial"/>
                    <w:bCs/>
                    <w:sz w:val="20"/>
                    <w:szCs w:val="20"/>
                  </w:rPr>
                  <w:delText>August 31</w:delText>
                </w:r>
              </w:del>
            </w:ins>
            <w:ins w:id="45" w:author="Cynthia Edwards [2]" w:date="2015-07-29T12:09:00Z">
              <w:r w:rsidR="00A2703A">
                <w:rPr>
                  <w:rFonts w:asciiTheme="minorHAnsi" w:eastAsia="Times New Roman" w:hAnsiTheme="minorHAnsi" w:cs="Arial"/>
                  <w:bCs/>
                  <w:sz w:val="20"/>
                  <w:szCs w:val="20"/>
                </w:rPr>
                <w:t>September 30</w:t>
              </w:r>
            </w:ins>
            <w:ins w:id="46" w:author="H&amp;R Block Associate" w:date="2015-07-28T21:49:00Z">
              <w:r w:rsidRPr="00B36719">
                <w:rPr>
                  <w:rFonts w:asciiTheme="minorHAnsi" w:eastAsia="Times New Roman" w:hAnsiTheme="minorHAnsi" w:cs="Arial"/>
                  <w:bCs/>
                  <w:sz w:val="20"/>
                  <w:szCs w:val="20"/>
                </w:rPr>
                <w:t>, 2015.</w:t>
              </w:r>
              <w:r>
                <w:rPr>
                  <w:rFonts w:asciiTheme="minorHAnsi" w:eastAsia="Times New Roman" w:hAnsiTheme="minorHAnsi" w:cs="Arial"/>
                  <w:bCs/>
                  <w:sz w:val="20"/>
                  <w:szCs w:val="20"/>
                </w:rPr>
                <w:t xml:space="preserve"> </w:t>
              </w:r>
              <w:r w:rsidRPr="00B36719">
                <w:rPr>
                  <w:rFonts w:asciiTheme="minorHAnsi" w:eastAsia="Times New Roman" w:hAnsiTheme="minorHAnsi" w:cs="Arial"/>
                  <w:bCs/>
                  <w:sz w:val="20"/>
                  <w:szCs w:val="20"/>
                </w:rPr>
                <w:t xml:space="preserve">Account credit will be applied on or about </w:t>
              </w:r>
            </w:ins>
            <w:ins w:id="47" w:author="Cynthia Edwards [2]" w:date="2015-07-29T12:09:00Z">
              <w:r w:rsidR="00A2703A">
                <w:rPr>
                  <w:rFonts w:asciiTheme="minorHAnsi" w:eastAsia="Times New Roman" w:hAnsiTheme="minorHAnsi" w:cs="Arial"/>
                  <w:bCs/>
                  <w:sz w:val="20"/>
                  <w:szCs w:val="20"/>
                </w:rPr>
                <w:t>October</w:t>
              </w:r>
            </w:ins>
            <w:ins w:id="48" w:author="H&amp;R Block Associate" w:date="2015-07-28T21:49:00Z">
              <w:del w:id="49" w:author="Cynthia Edwards [2]" w:date="2015-07-29T12:09:00Z">
                <w:r w:rsidRPr="00B36719" w:rsidDel="00A2703A">
                  <w:rPr>
                    <w:rFonts w:asciiTheme="minorHAnsi" w:eastAsia="Times New Roman" w:hAnsiTheme="minorHAnsi" w:cs="Arial"/>
                    <w:bCs/>
                    <w:sz w:val="20"/>
                    <w:szCs w:val="20"/>
                  </w:rPr>
                  <w:delText>September</w:delText>
                </w:r>
              </w:del>
              <w:r w:rsidRPr="00B36719">
                <w:rPr>
                  <w:rFonts w:asciiTheme="minorHAnsi" w:eastAsia="Times New Roman" w:hAnsiTheme="minorHAnsi" w:cs="Arial"/>
                  <w:bCs/>
                  <w:sz w:val="20"/>
                  <w:szCs w:val="20"/>
                </w:rPr>
                <w:t xml:space="preserve"> 15, 2015. Your Emerald Card must be open and in good standing in order to receive the account credit.</w:t>
              </w:r>
              <w:r>
                <w:rPr>
                  <w:rFonts w:asciiTheme="minorHAnsi" w:eastAsia="Times New Roman" w:hAnsiTheme="minorHAnsi" w:cs="Arial"/>
                  <w:bCs/>
                  <w:sz w:val="20"/>
                  <w:szCs w:val="20"/>
                </w:rPr>
                <w:t xml:space="preserve"> </w:t>
              </w:r>
              <w:r w:rsidRPr="00B36719">
                <w:rPr>
                  <w:rFonts w:asciiTheme="minorHAnsi" w:eastAsia="Times New Roman" w:hAnsiTheme="minorHAnsi" w:cs="Arial"/>
                  <w:bCs/>
                  <w:sz w:val="20"/>
                  <w:szCs w:val="20"/>
                </w:rPr>
                <w:t>Account credit may be reduced by the amount of any fees assessed for Check-to-Card transactions that are reversed or cancelled. Offer is subject to change at any time.</w:t>
              </w:r>
            </w:ins>
            <w:ins w:id="50" w:author="H&amp;R Block Associate" w:date="2015-07-28T21:50:00Z">
              <w:r w:rsidRPr="0026254E">
                <w:rPr>
                  <w:rFonts w:asciiTheme="minorHAnsi" w:hAnsiTheme="minorHAnsi" w:cs="Arial"/>
                  <w:color w:val="000000" w:themeColor="text1"/>
                  <w:sz w:val="20"/>
                  <w:szCs w:val="20"/>
                  <w:shd w:val="clear" w:color="auto" w:fill="FFFFFF"/>
                </w:rPr>
                <w:t xml:space="preserve"> </w:t>
              </w:r>
            </w:ins>
          </w:p>
          <w:p w:rsidR="00013BA1" w:rsidRPr="0026254E" w:rsidRDefault="00013BA1" w:rsidP="00E208CF">
            <w:pPr>
              <w:pStyle w:val="NormalWeb"/>
              <w:spacing w:before="0" w:beforeAutospacing="0" w:after="150" w:afterAutospacing="0"/>
              <w:rPr>
                <w:rFonts w:asciiTheme="minorHAnsi" w:hAnsiTheme="minorHAnsi" w:cs="Arial"/>
                <w:bCs/>
                <w:color w:val="000000"/>
                <w:sz w:val="20"/>
                <w:szCs w:val="20"/>
              </w:rPr>
            </w:pPr>
            <w:bookmarkStart w:id="51" w:name="_GoBack"/>
            <w:bookmarkEnd w:id="51"/>
          </w:p>
          <w:p w:rsidR="00A12001" w:rsidRPr="0026254E" w:rsidRDefault="00A12001" w:rsidP="00402A58">
            <w:pPr>
              <w:pStyle w:val="NormalWeb"/>
              <w:spacing w:before="0" w:beforeAutospacing="0" w:after="150" w:afterAutospacing="0"/>
              <w:rPr>
                <w:rFonts w:asciiTheme="minorHAnsi" w:hAnsiTheme="minorHAnsi" w:cs="Arial"/>
                <w:bCs/>
                <w:color w:val="000000"/>
                <w:sz w:val="20"/>
                <w:szCs w:val="20"/>
              </w:rPr>
            </w:pPr>
            <w:r w:rsidRPr="0026254E">
              <w:rPr>
                <w:rFonts w:asciiTheme="minorHAnsi" w:hAnsiTheme="minorHAnsi" w:cs="Arial"/>
                <w:bCs/>
                <w:color w:val="000000"/>
                <w:sz w:val="20"/>
                <w:szCs w:val="20"/>
              </w:rPr>
              <w:t>The Check-to-Card service is provided by First Century Bank, N.A., and Ingo Money, Inc., subject to the First Century Bank and Ingo Money Terms and Conditions and 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rsidR="00A12001" w:rsidRPr="0026254E" w:rsidRDefault="00A12001" w:rsidP="00402A58">
            <w:pPr>
              <w:rPr>
                <w:sz w:val="20"/>
                <w:szCs w:val="20"/>
              </w:rPr>
            </w:pPr>
            <w:r w:rsidRPr="0026254E">
              <w:rPr>
                <w:sz w:val="20"/>
                <w:szCs w:val="20"/>
              </w:rPr>
              <w:t>The H&amp;R Block Emerald Prepaid MasterCard® is issued by H&amp;R Block Bank, a Federal Savings Bank, Member FDIC, pursuant to a license by MasterCard International Incorporated.</w:t>
            </w:r>
            <w:r w:rsidR="00B1553A">
              <w:rPr>
                <w:sz w:val="20"/>
                <w:szCs w:val="20"/>
              </w:rPr>
              <w:t xml:space="preserve"> </w:t>
            </w:r>
            <w:r w:rsidRPr="0026254E">
              <w:rPr>
                <w:sz w:val="20"/>
                <w:szCs w:val="20"/>
              </w:rPr>
              <w:t>MasterCard is a registered trademark of MasterCard International Incorporated.</w:t>
            </w:r>
            <w:r w:rsidR="00B1553A">
              <w:rPr>
                <w:sz w:val="20"/>
                <w:szCs w:val="20"/>
              </w:rPr>
              <w:t xml:space="preserve"> </w:t>
            </w:r>
            <w:r w:rsidRPr="0026254E">
              <w:rPr>
                <w:sz w:val="20"/>
                <w:szCs w:val="20"/>
              </w:rPr>
              <w:t>Not available at all locations and to all applicants.</w:t>
            </w:r>
            <w:r w:rsidR="00B1553A">
              <w:rPr>
                <w:sz w:val="20"/>
                <w:szCs w:val="20"/>
              </w:rPr>
              <w:t xml:space="preserve"> </w:t>
            </w:r>
            <w:r w:rsidRPr="0026254E">
              <w:rPr>
                <w:sz w:val="20"/>
                <w:szCs w:val="20"/>
              </w:rPr>
              <w:t>Additional fees, terms and conditions apply.</w:t>
            </w:r>
            <w:r w:rsidR="00B1553A">
              <w:rPr>
                <w:sz w:val="20"/>
                <w:szCs w:val="20"/>
              </w:rPr>
              <w:t xml:space="preserve"> </w:t>
            </w:r>
            <w:r w:rsidRPr="0026254E">
              <w:rPr>
                <w:sz w:val="20"/>
                <w:szCs w:val="20"/>
              </w:rPr>
              <w:t>ID verification required. Consult your Cardholder Agreement for details on fees, terms and conditions.</w:t>
            </w:r>
            <w:r w:rsidR="00B1553A">
              <w:rPr>
                <w:sz w:val="20"/>
                <w:szCs w:val="20"/>
              </w:rPr>
              <w:t xml:space="preserve"> </w:t>
            </w:r>
            <w:r w:rsidRPr="0026254E">
              <w:rPr>
                <w:sz w:val="20"/>
                <w:szCs w:val="20"/>
              </w:rPr>
              <w:t>©2015 HRB Tax Group, Inc.</w:t>
            </w:r>
          </w:p>
          <w:p w:rsidR="00A12001" w:rsidRPr="0026254E" w:rsidRDefault="00A12001" w:rsidP="00402A58">
            <w:pPr>
              <w:spacing w:after="0"/>
              <w:rPr>
                <w:rFonts w:eastAsia="Calibri"/>
                <w:kern w:val="2"/>
                <w:sz w:val="20"/>
                <w:szCs w:val="20"/>
              </w:rPr>
            </w:pPr>
            <w:r w:rsidRPr="0026254E">
              <w:rPr>
                <w:rFonts w:eastAsia="Calibri"/>
                <w:kern w:val="2"/>
                <w:sz w:val="20"/>
                <w:szCs w:val="20"/>
              </w:rPr>
              <w:t xml:space="preserve">Add </w:t>
            </w:r>
            <w:r w:rsidRPr="0026254E">
              <w:rPr>
                <w:rFonts w:eastAsia="Calibri"/>
                <w:kern w:val="2"/>
                <w:sz w:val="20"/>
                <w:szCs w:val="20"/>
                <w:u w:val="single"/>
              </w:rPr>
              <w:t>reply.bank@sendtax.hrblock.com</w:t>
            </w:r>
            <w:r w:rsidRPr="0026254E">
              <w:rPr>
                <w:rFonts w:eastAsia="Calibri"/>
                <w:kern w:val="2"/>
                <w:sz w:val="20"/>
                <w:szCs w:val="20"/>
              </w:rPr>
              <w:t xml:space="preserve"> to your address book to ensure delivery.</w:t>
            </w:r>
          </w:p>
          <w:p w:rsidR="00A12001" w:rsidRPr="0026254E" w:rsidRDefault="00A12001" w:rsidP="00402A58">
            <w:pPr>
              <w:spacing w:after="0"/>
              <w:rPr>
                <w:rFonts w:eastAsia="Calibri" w:cs="Frutiger 47LightCn"/>
                <w:color w:val="221E1F"/>
                <w:kern w:val="2"/>
                <w:sz w:val="20"/>
                <w:szCs w:val="20"/>
              </w:rPr>
            </w:pPr>
          </w:p>
          <w:p w:rsidR="00A12001" w:rsidRPr="0026254E" w:rsidRDefault="00A12001" w:rsidP="00402A58">
            <w:pPr>
              <w:autoSpaceDE w:val="0"/>
              <w:autoSpaceDN w:val="0"/>
              <w:adjustRightInd w:val="0"/>
              <w:spacing w:after="0"/>
              <w:rPr>
                <w:rFonts w:eastAsia="Times New Roman" w:cs="Arial"/>
                <w:kern w:val="2"/>
                <w:sz w:val="20"/>
                <w:szCs w:val="20"/>
              </w:rPr>
            </w:pPr>
            <w:r w:rsidRPr="0026254E">
              <w:rPr>
                <w:rFonts w:eastAsia="Times New Roman" w:cs="Arial"/>
                <w:kern w:val="2"/>
                <w:sz w:val="20"/>
                <w:szCs w:val="20"/>
                <w:u w:val="single"/>
              </w:rPr>
              <w:lastRenderedPageBreak/>
              <w:t>Unsubscribe</w:t>
            </w:r>
            <w:r w:rsidRPr="0026254E">
              <w:rPr>
                <w:rFonts w:eastAsia="Times New Roman" w:cs="Arial"/>
                <w:kern w:val="2"/>
                <w:sz w:val="20"/>
                <w:szCs w:val="20"/>
              </w:rPr>
              <w:t xml:space="preserve"> | </w:t>
            </w:r>
            <w:r w:rsidRPr="0026254E">
              <w:rPr>
                <w:rFonts w:eastAsia="Times New Roman" w:cs="Arial"/>
                <w:kern w:val="2"/>
                <w:sz w:val="20"/>
                <w:szCs w:val="20"/>
                <w:u w:val="single"/>
              </w:rPr>
              <w:t>Privacy Notice</w:t>
            </w:r>
            <w:r w:rsidRPr="0026254E">
              <w:rPr>
                <w:rFonts w:eastAsia="Times New Roman" w:cs="Arial"/>
                <w:kern w:val="2"/>
                <w:sz w:val="20"/>
                <w:szCs w:val="20"/>
              </w:rPr>
              <w:t xml:space="preserve"> | </w:t>
            </w:r>
            <w:r w:rsidRPr="0026254E">
              <w:rPr>
                <w:rFonts w:eastAsia="Times New Roman" w:cs="Arial"/>
                <w:kern w:val="2"/>
                <w:sz w:val="20"/>
                <w:szCs w:val="20"/>
                <w:u w:val="single"/>
              </w:rPr>
              <w:t>hrblock.com/financial-services</w:t>
            </w:r>
            <w:r w:rsidRPr="0026254E">
              <w:rPr>
                <w:rFonts w:eastAsia="Times New Roman" w:cs="Arial"/>
                <w:kern w:val="2"/>
                <w:sz w:val="20"/>
                <w:szCs w:val="20"/>
              </w:rPr>
              <w:t xml:space="preserve"> | </w:t>
            </w:r>
            <w:r w:rsidRPr="0026254E">
              <w:rPr>
                <w:rFonts w:eastAsia="Times New Roman" w:cs="Arial"/>
                <w:kern w:val="2"/>
                <w:sz w:val="20"/>
                <w:szCs w:val="20"/>
                <w:u w:val="single"/>
              </w:rPr>
              <w:t>Profile Center</w:t>
            </w:r>
            <w:r w:rsidRPr="0026254E">
              <w:rPr>
                <w:rFonts w:eastAsia="Times New Roman" w:cs="Arial"/>
                <w:kern w:val="2"/>
                <w:sz w:val="20"/>
                <w:szCs w:val="20"/>
              </w:rPr>
              <w:t xml:space="preserve"> | 1-866-353-1266</w:t>
            </w:r>
          </w:p>
          <w:p w:rsidR="00A12001" w:rsidRPr="0026254E" w:rsidRDefault="00A12001" w:rsidP="00402A58">
            <w:pPr>
              <w:autoSpaceDE w:val="0"/>
              <w:autoSpaceDN w:val="0"/>
              <w:adjustRightInd w:val="0"/>
              <w:spacing w:after="0"/>
              <w:rPr>
                <w:rFonts w:eastAsia="Times New Roman" w:cs="Arial"/>
                <w:kern w:val="2"/>
                <w:sz w:val="20"/>
                <w:szCs w:val="20"/>
              </w:rPr>
            </w:pPr>
          </w:p>
          <w:p w:rsidR="00A12001" w:rsidRPr="0026254E" w:rsidRDefault="00A12001" w:rsidP="00402A58">
            <w:pPr>
              <w:spacing w:after="0" w:line="276" w:lineRule="auto"/>
              <w:rPr>
                <w:rFonts w:eastAsia="Calibri"/>
                <w:sz w:val="20"/>
                <w:szCs w:val="20"/>
              </w:rPr>
            </w:pPr>
            <w:r w:rsidRPr="0026254E">
              <w:rPr>
                <w:rFonts w:eastAsia="Calibri"/>
                <w:sz w:val="20"/>
                <w:szCs w:val="20"/>
              </w:rPr>
              <w:t>H&amp;R Block World Headquarters</w:t>
            </w:r>
          </w:p>
          <w:p w:rsidR="00A12001" w:rsidRPr="0026254E" w:rsidRDefault="00A12001" w:rsidP="00402A58">
            <w:pPr>
              <w:spacing w:after="0" w:line="276" w:lineRule="auto"/>
              <w:rPr>
                <w:rFonts w:eastAsia="Calibri"/>
                <w:sz w:val="20"/>
                <w:szCs w:val="20"/>
              </w:rPr>
            </w:pPr>
            <w:r w:rsidRPr="0026254E">
              <w:rPr>
                <w:rFonts w:eastAsia="Calibri"/>
                <w:sz w:val="20"/>
                <w:szCs w:val="20"/>
              </w:rPr>
              <w:t>Attn: Email Marketing</w:t>
            </w:r>
          </w:p>
          <w:p w:rsidR="00A12001" w:rsidRPr="0026254E" w:rsidRDefault="00A12001" w:rsidP="00402A58">
            <w:pPr>
              <w:spacing w:after="0" w:line="276" w:lineRule="auto"/>
              <w:rPr>
                <w:rFonts w:eastAsia="Calibri"/>
                <w:sz w:val="20"/>
                <w:szCs w:val="20"/>
              </w:rPr>
            </w:pPr>
            <w:r w:rsidRPr="0026254E">
              <w:rPr>
                <w:rFonts w:eastAsia="Calibri"/>
                <w:sz w:val="20"/>
                <w:szCs w:val="20"/>
              </w:rPr>
              <w:t>One H&amp;R Block Way, Kansas City, MO 64105</w:t>
            </w:r>
          </w:p>
          <w:p w:rsidR="00A12001" w:rsidRPr="0026254E" w:rsidRDefault="00A12001" w:rsidP="00402A58">
            <w:pPr>
              <w:spacing w:after="0" w:line="276" w:lineRule="auto"/>
              <w:rPr>
                <w:rFonts w:eastAsia="Calibri"/>
                <w:sz w:val="20"/>
                <w:szCs w:val="20"/>
              </w:rPr>
            </w:pPr>
            <w:r w:rsidRPr="0026254E">
              <w:rPr>
                <w:rFonts w:eastAsia="Calibri"/>
                <w:sz w:val="20"/>
                <w:szCs w:val="20"/>
              </w:rPr>
              <w:t>©2015 HRB Tax Group, Inc.</w:t>
            </w:r>
          </w:p>
          <w:p w:rsidR="00A12001" w:rsidRPr="0026254E" w:rsidRDefault="00A12001" w:rsidP="00402A58">
            <w:pPr>
              <w:spacing w:after="0" w:line="276" w:lineRule="auto"/>
              <w:rPr>
                <w:rFonts w:eastAsia="Calibri"/>
                <w:sz w:val="20"/>
                <w:szCs w:val="20"/>
              </w:rPr>
            </w:pPr>
            <w:r w:rsidRPr="0026254E">
              <w:rPr>
                <w:rFonts w:eastAsia="Calibri"/>
                <w:sz w:val="20"/>
                <w:szCs w:val="20"/>
              </w:rPr>
              <w:t>All Rights Reserved.</w:t>
            </w:r>
          </w:p>
          <w:p w:rsidR="00A12001" w:rsidRPr="0026254E" w:rsidRDefault="00A12001" w:rsidP="00402A58">
            <w:pPr>
              <w:spacing w:after="0" w:line="276" w:lineRule="auto"/>
              <w:rPr>
                <w:rFonts w:eastAsia="Calibri"/>
                <w:b/>
                <w:sz w:val="20"/>
                <w:szCs w:val="20"/>
              </w:rPr>
            </w:pPr>
          </w:p>
          <w:p w:rsidR="00A12001" w:rsidRPr="0026254E" w:rsidRDefault="00A12001" w:rsidP="00402A58">
            <w:pPr>
              <w:spacing w:after="0"/>
              <w:rPr>
                <w:sz w:val="20"/>
                <w:szCs w:val="20"/>
              </w:rPr>
            </w:pPr>
            <w:r w:rsidRPr="0026254E">
              <w:rPr>
                <w:rFonts w:eastAsia="Calibri"/>
                <w:sz w:val="20"/>
                <w:szCs w:val="20"/>
              </w:rPr>
              <w:t>%%</w:t>
            </w:r>
            <w:proofErr w:type="spellStart"/>
            <w:r w:rsidRPr="0026254E">
              <w:rPr>
                <w:rFonts w:eastAsia="Calibri"/>
                <w:sz w:val="20"/>
                <w:szCs w:val="20"/>
              </w:rPr>
              <w:t>Email_ID</w:t>
            </w:r>
            <w:proofErr w:type="spellEnd"/>
            <w:r w:rsidRPr="0026254E">
              <w:rPr>
                <w:rFonts w:eastAsia="Calibri"/>
                <w:sz w:val="20"/>
                <w:szCs w:val="20"/>
              </w:rPr>
              <w:t>%%</w:t>
            </w:r>
          </w:p>
        </w:tc>
      </w:tr>
    </w:tbl>
    <w:p w:rsidR="00A12001" w:rsidRDefault="00A12001"/>
    <w:sectPr w:rsidR="00A12001" w:rsidSect="00E175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7AC" w:rsidRDefault="008767AC" w:rsidP="0026254E">
      <w:pPr>
        <w:spacing w:after="0" w:line="240" w:lineRule="auto"/>
      </w:pPr>
      <w:r>
        <w:separator/>
      </w:r>
    </w:p>
  </w:endnote>
  <w:endnote w:type="continuationSeparator" w:id="0">
    <w:p w:rsidR="008767AC" w:rsidRDefault="008767AC" w:rsidP="0026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7AC" w:rsidRDefault="008767AC" w:rsidP="0026254E">
      <w:pPr>
        <w:spacing w:after="0" w:line="240" w:lineRule="auto"/>
      </w:pPr>
      <w:r>
        <w:separator/>
      </w:r>
    </w:p>
  </w:footnote>
  <w:footnote w:type="continuationSeparator" w:id="0">
    <w:p w:rsidR="008767AC" w:rsidRDefault="008767AC" w:rsidP="00262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54E" w:rsidRDefault="0026254E" w:rsidP="0026254E">
    <w:pPr>
      <w:pStyle w:val="Header"/>
    </w:pPr>
    <w:r>
      <w:t xml:space="preserve">H&amp;R Block | Emerald Card </w:t>
    </w:r>
    <w:r>
      <w:tab/>
    </w:r>
    <w:r>
      <w:tab/>
      <w:t>Free Check to Card Promotion</w:t>
    </w:r>
  </w:p>
  <w:p w:rsidR="0026254E" w:rsidRDefault="0026254E" w:rsidP="0026254E">
    <w:pPr>
      <w:pStyle w:val="Header"/>
    </w:pPr>
    <w:r>
      <w:t xml:space="preserve">Email Copy </w:t>
    </w:r>
    <w:r w:rsidR="00A2703A">
      <w:t>R</w:t>
    </w:r>
    <w:r w:rsidR="00A2703A">
      <w:t>6</w:t>
    </w:r>
    <w:r>
      <w:tab/>
    </w:r>
    <w:r w:rsidR="00A2703A" w:rsidRPr="00A2703A">
      <w:rPr>
        <w:highlight w:val="yellow"/>
      </w:rPr>
      <w:t>Program Date Changed to September</w:t>
    </w:r>
    <w:r>
      <w:tab/>
    </w:r>
    <w:r w:rsidR="009D7A17">
      <w:t xml:space="preserve">July </w:t>
    </w:r>
    <w:r w:rsidR="00D02FB8">
      <w:t>29</w:t>
    </w:r>
    <w:r w:rsidR="009D7A17">
      <w:t>, 2015</w:t>
    </w:r>
  </w:p>
  <w:p w:rsidR="0026254E" w:rsidRDefault="00262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21F5"/>
    <w:multiLevelType w:val="hybridMultilevel"/>
    <w:tmpl w:val="698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D7598"/>
    <w:multiLevelType w:val="hybridMultilevel"/>
    <w:tmpl w:val="2842F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22112"/>
    <w:multiLevelType w:val="hybridMultilevel"/>
    <w:tmpl w:val="9E2A1A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nthia Edwards [2]">
    <w15:presenceInfo w15:providerId="None" w15:userId="Cynthia Edwar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4E"/>
    <w:rsid w:val="00013BA1"/>
    <w:rsid w:val="00025EA3"/>
    <w:rsid w:val="00030D97"/>
    <w:rsid w:val="000379B8"/>
    <w:rsid w:val="000A4DFC"/>
    <w:rsid w:val="000B3490"/>
    <w:rsid w:val="000D7EF1"/>
    <w:rsid w:val="000E199F"/>
    <w:rsid w:val="0013498E"/>
    <w:rsid w:val="00194A1D"/>
    <w:rsid w:val="001F6B59"/>
    <w:rsid w:val="001F6D93"/>
    <w:rsid w:val="002225D9"/>
    <w:rsid w:val="0026254E"/>
    <w:rsid w:val="00265FB9"/>
    <w:rsid w:val="002C1D48"/>
    <w:rsid w:val="002E1E1A"/>
    <w:rsid w:val="003151AE"/>
    <w:rsid w:val="00322F15"/>
    <w:rsid w:val="003362C8"/>
    <w:rsid w:val="003A525E"/>
    <w:rsid w:val="003B006F"/>
    <w:rsid w:val="00402150"/>
    <w:rsid w:val="00496433"/>
    <w:rsid w:val="004B5816"/>
    <w:rsid w:val="004F4E6A"/>
    <w:rsid w:val="00660F8F"/>
    <w:rsid w:val="00686273"/>
    <w:rsid w:val="006D4D54"/>
    <w:rsid w:val="006F799B"/>
    <w:rsid w:val="00744A5B"/>
    <w:rsid w:val="007F0A6F"/>
    <w:rsid w:val="00837DB6"/>
    <w:rsid w:val="008512D8"/>
    <w:rsid w:val="008767AC"/>
    <w:rsid w:val="00876904"/>
    <w:rsid w:val="008D7281"/>
    <w:rsid w:val="009444D9"/>
    <w:rsid w:val="00960571"/>
    <w:rsid w:val="00975CBD"/>
    <w:rsid w:val="009D7A17"/>
    <w:rsid w:val="009F542B"/>
    <w:rsid w:val="00A12001"/>
    <w:rsid w:val="00A24F3F"/>
    <w:rsid w:val="00A2703A"/>
    <w:rsid w:val="00A344B9"/>
    <w:rsid w:val="00A46E08"/>
    <w:rsid w:val="00AD5C17"/>
    <w:rsid w:val="00B1553A"/>
    <w:rsid w:val="00B1690F"/>
    <w:rsid w:val="00B36719"/>
    <w:rsid w:val="00BB5E55"/>
    <w:rsid w:val="00C8528A"/>
    <w:rsid w:val="00D02FB8"/>
    <w:rsid w:val="00D56351"/>
    <w:rsid w:val="00D648D0"/>
    <w:rsid w:val="00D92FB1"/>
    <w:rsid w:val="00E031F3"/>
    <w:rsid w:val="00E17564"/>
    <w:rsid w:val="00E208CF"/>
    <w:rsid w:val="00E3548D"/>
    <w:rsid w:val="00E62DCC"/>
    <w:rsid w:val="00F92AB8"/>
    <w:rsid w:val="00FD73E3"/>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A3F78-69F7-4970-9F80-F2AF8744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54E"/>
  </w:style>
  <w:style w:type="paragraph" w:styleId="Heading1">
    <w:name w:val="heading 1"/>
    <w:basedOn w:val="Normal"/>
    <w:next w:val="Normal"/>
    <w:link w:val="Heading1Char"/>
    <w:uiPriority w:val="9"/>
    <w:qFormat/>
    <w:rsid w:val="0026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254E"/>
    <w:rPr>
      <w:sz w:val="16"/>
      <w:szCs w:val="16"/>
    </w:rPr>
  </w:style>
  <w:style w:type="paragraph" w:styleId="CommentText">
    <w:name w:val="annotation text"/>
    <w:basedOn w:val="Normal"/>
    <w:link w:val="CommentTextChar"/>
    <w:uiPriority w:val="99"/>
    <w:semiHidden/>
    <w:unhideWhenUsed/>
    <w:rsid w:val="0026254E"/>
    <w:pPr>
      <w:spacing w:line="240" w:lineRule="auto"/>
    </w:pPr>
    <w:rPr>
      <w:sz w:val="20"/>
      <w:szCs w:val="20"/>
    </w:rPr>
  </w:style>
  <w:style w:type="character" w:customStyle="1" w:styleId="CommentTextChar">
    <w:name w:val="Comment Text Char"/>
    <w:basedOn w:val="DefaultParagraphFont"/>
    <w:link w:val="CommentText"/>
    <w:uiPriority w:val="99"/>
    <w:semiHidden/>
    <w:rsid w:val="0026254E"/>
    <w:rPr>
      <w:sz w:val="20"/>
      <w:szCs w:val="20"/>
    </w:rPr>
  </w:style>
  <w:style w:type="paragraph" w:styleId="BalloonText">
    <w:name w:val="Balloon Text"/>
    <w:basedOn w:val="Normal"/>
    <w:link w:val="BalloonTextChar"/>
    <w:uiPriority w:val="99"/>
    <w:semiHidden/>
    <w:unhideWhenUsed/>
    <w:rsid w:val="00262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54E"/>
    <w:rPr>
      <w:rFonts w:ascii="Segoe UI" w:hAnsi="Segoe UI" w:cs="Segoe UI"/>
      <w:sz w:val="18"/>
      <w:szCs w:val="18"/>
    </w:rPr>
  </w:style>
  <w:style w:type="paragraph" w:styleId="NormalWeb">
    <w:name w:val="Normal (Web)"/>
    <w:basedOn w:val="Normal"/>
    <w:uiPriority w:val="99"/>
    <w:rsid w:val="00262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26254E"/>
  </w:style>
  <w:style w:type="paragraph" w:styleId="ListParagraph">
    <w:name w:val="List Paragraph"/>
    <w:basedOn w:val="Normal"/>
    <w:uiPriority w:val="34"/>
    <w:qFormat/>
    <w:rsid w:val="001F6B59"/>
    <w:pPr>
      <w:spacing w:after="0" w:line="240" w:lineRule="auto"/>
      <w:ind w:left="720"/>
      <w:contextualSpacing/>
    </w:pPr>
    <w:rPr>
      <w:rFonts w:eastAsia="Times New Roman" w:cs="Times New Roman"/>
      <w:szCs w:val="24"/>
    </w:rPr>
  </w:style>
  <w:style w:type="character" w:customStyle="1" w:styleId="Heading1Char">
    <w:name w:val="Heading 1 Char"/>
    <w:basedOn w:val="DefaultParagraphFont"/>
    <w:link w:val="Heading1"/>
    <w:uiPriority w:val="9"/>
    <w:rsid w:val="002625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2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54E"/>
  </w:style>
  <w:style w:type="paragraph" w:styleId="Footer">
    <w:name w:val="footer"/>
    <w:basedOn w:val="Normal"/>
    <w:link w:val="FooterChar"/>
    <w:uiPriority w:val="99"/>
    <w:unhideWhenUsed/>
    <w:rsid w:val="00262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54E"/>
  </w:style>
  <w:style w:type="paragraph" w:styleId="CommentSubject">
    <w:name w:val="annotation subject"/>
    <w:basedOn w:val="CommentText"/>
    <w:next w:val="CommentText"/>
    <w:link w:val="CommentSubjectChar"/>
    <w:uiPriority w:val="99"/>
    <w:semiHidden/>
    <w:unhideWhenUsed/>
    <w:rsid w:val="001F6B59"/>
    <w:rPr>
      <w:b/>
      <w:bCs/>
    </w:rPr>
  </w:style>
  <w:style w:type="character" w:customStyle="1" w:styleId="CommentSubjectChar">
    <w:name w:val="Comment Subject Char"/>
    <w:basedOn w:val="CommentTextChar"/>
    <w:link w:val="CommentSubject"/>
    <w:uiPriority w:val="99"/>
    <w:semiHidden/>
    <w:rsid w:val="001F6B59"/>
    <w:rPr>
      <w:b/>
      <w:bCs/>
      <w:sz w:val="20"/>
      <w:szCs w:val="20"/>
    </w:rPr>
  </w:style>
  <w:style w:type="paragraph" w:styleId="Revision">
    <w:name w:val="Revision"/>
    <w:hidden/>
    <w:uiPriority w:val="99"/>
    <w:semiHidden/>
    <w:rsid w:val="009D7A17"/>
    <w:pPr>
      <w:spacing w:after="0" w:line="240" w:lineRule="auto"/>
    </w:pPr>
  </w:style>
  <w:style w:type="paragraph" w:customStyle="1" w:styleId="Default">
    <w:name w:val="Default"/>
    <w:rsid w:val="00BB5E55"/>
    <w:pPr>
      <w:autoSpaceDE w:val="0"/>
      <w:autoSpaceDN w:val="0"/>
      <w:adjustRightInd w:val="0"/>
      <w:spacing w:after="0" w:line="240" w:lineRule="auto"/>
    </w:pPr>
    <w:rPr>
      <w:rFonts w:ascii="Frutiger 47LightCn" w:hAnsi="Frutiger 47LightCn" w:cs="Frutiger 47LightCn"/>
      <w:color w:val="000000"/>
      <w:sz w:val="24"/>
      <w:szCs w:val="24"/>
    </w:rPr>
  </w:style>
  <w:style w:type="character" w:customStyle="1" w:styleId="A8">
    <w:name w:val="A8"/>
    <w:uiPriority w:val="99"/>
    <w:rsid w:val="00BB5E55"/>
    <w:rPr>
      <w:rFonts w:cs="Frutiger 47LightCn"/>
      <w:color w:val="221E1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07725">
      <w:bodyDiv w:val="1"/>
      <w:marLeft w:val="0"/>
      <w:marRight w:val="0"/>
      <w:marTop w:val="0"/>
      <w:marBottom w:val="0"/>
      <w:divBdr>
        <w:top w:val="none" w:sz="0" w:space="0" w:color="auto"/>
        <w:left w:val="none" w:sz="0" w:space="0" w:color="auto"/>
        <w:bottom w:val="none" w:sz="0" w:space="0" w:color="auto"/>
        <w:right w:val="none" w:sz="0" w:space="0" w:color="auto"/>
      </w:divBdr>
    </w:div>
    <w:div w:id="1088503763">
      <w:bodyDiv w:val="1"/>
      <w:marLeft w:val="0"/>
      <w:marRight w:val="0"/>
      <w:marTop w:val="0"/>
      <w:marBottom w:val="0"/>
      <w:divBdr>
        <w:top w:val="none" w:sz="0" w:space="0" w:color="auto"/>
        <w:left w:val="none" w:sz="0" w:space="0" w:color="auto"/>
        <w:bottom w:val="none" w:sz="0" w:space="0" w:color="auto"/>
        <w:right w:val="none" w:sz="0" w:space="0" w:color="auto"/>
      </w:divBdr>
    </w:div>
    <w:div w:id="14128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956CA-EAC6-427F-800B-D283303D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Edwards</dc:creator>
  <cp:lastModifiedBy>Cynthia Edwards</cp:lastModifiedBy>
  <cp:revision>2</cp:revision>
  <dcterms:created xsi:type="dcterms:W3CDTF">2015-07-29T17:09:00Z</dcterms:created>
  <dcterms:modified xsi:type="dcterms:W3CDTF">2015-07-29T17:09:00Z</dcterms:modified>
</cp:coreProperties>
</file>